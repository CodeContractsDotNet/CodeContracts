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68670" w14:textId="77777777" w:rsidR="00D22B2A" w:rsidRDefault="00D22B2A" w:rsidP="00D22B2A">
      <w:pPr>
        <w:pStyle w:val="NormalWeb"/>
        <w:spacing w:line="408" w:lineRule="auto"/>
        <w:rPr>
          <w:rFonts w:ascii="Verdana" w:hAnsi="Verdana"/>
          <w:color w:val="494949"/>
          <w:sz w:val="18"/>
          <w:szCs w:val="18"/>
        </w:rPr>
      </w:pPr>
      <w:del w:id="0" w:author="Francesco Logozzo" w:date="2014-12-03T16:27:00Z">
        <w:r w:rsidDel="008F31F7">
          <w:rPr>
            <w:rFonts w:eastAsia="SimSun"/>
            <w:b/>
            <w:bCs/>
            <w:sz w:val="20"/>
            <w:szCs w:val="20"/>
          </w:rPr>
          <w:delText>EFFET JURIDIQUE.</w:delText>
        </w:r>
        <w:r w:rsidDel="008F31F7">
          <w:rPr>
            <w:rFonts w:eastAsia="SimSun"/>
            <w:sz w:val="20"/>
            <w:szCs w:val="20"/>
          </w:rPr>
          <w:delText xml:space="preserve"> Le présent contrat décrit certains droits juridiques. Vous pourriez avoir d’autres droits prévus par les lois de votre pays. </w:delText>
        </w:r>
        <w:r w:rsidDel="008F31F7">
          <w:rPr>
            <w:rFonts w:eastAsia="SimSun"/>
            <w:sz w:val="20"/>
            <w:szCs w:val="20"/>
            <w:lang w:val="fr-FR"/>
          </w:rPr>
          <w:delText>Le présent contrat ne modifie pas les droits que vous confèrent les lois de votre pays si celles-ci ne le permettent pas</w:delText>
        </w:r>
      </w:del>
      <w:r>
        <w:rPr>
          <w:rFonts w:ascii="Verdana" w:hAnsi="Verdana"/>
          <w:color w:val="494949"/>
          <w:sz w:val="18"/>
          <w:szCs w:val="18"/>
        </w:rPr>
        <w:t>The MIT License (MIT)</w:t>
      </w:r>
    </w:p>
    <w:p w14:paraId="25106A27" w14:textId="227EE89A" w:rsidR="00D22B2A" w:rsidRDefault="00D22B2A" w:rsidP="00D22B2A">
      <w:pPr>
        <w:pStyle w:val="NormalWeb"/>
        <w:spacing w:line="408" w:lineRule="auto"/>
        <w:rPr>
          <w:rFonts w:ascii="Verdana" w:hAnsi="Verdana"/>
          <w:color w:val="494949"/>
          <w:sz w:val="18"/>
          <w:szCs w:val="18"/>
        </w:rPr>
      </w:pPr>
      <w:r>
        <w:rPr>
          <w:rFonts w:ascii="Verdana" w:hAnsi="Verdana"/>
          <w:color w:val="494949"/>
          <w:sz w:val="18"/>
          <w:szCs w:val="18"/>
        </w:rPr>
        <w:t xml:space="preserve">Copyright (c) </w:t>
      </w:r>
      <w:r w:rsidR="00F03C32">
        <w:rPr>
          <w:rFonts w:ascii="Verdana" w:hAnsi="Verdana"/>
          <w:color w:val="494949"/>
          <w:sz w:val="18"/>
          <w:szCs w:val="18"/>
        </w:rPr>
        <w:t>2015</w:t>
      </w:r>
      <w:r>
        <w:rPr>
          <w:rFonts w:ascii="Verdana" w:hAnsi="Verdana"/>
          <w:color w:val="494949"/>
          <w:sz w:val="18"/>
          <w:szCs w:val="18"/>
        </w:rPr>
        <w:t xml:space="preserve"> </w:t>
      </w:r>
      <w:r w:rsidR="00F03C32" w:rsidRPr="00F03C32">
        <w:rPr>
          <w:rFonts w:ascii="Verdana" w:eastAsiaTheme="minorHAnsi" w:hAnsi="Verdana" w:cs="Verdana"/>
          <w:color w:val="494949"/>
          <w:sz w:val="18"/>
          <w:szCs w:val="18"/>
        </w:rPr>
        <w:t>Microsoft Corp.</w:t>
      </w:r>
      <w:bookmarkStart w:id="1" w:name="_GoBack"/>
      <w:bookmarkEnd w:id="1"/>
    </w:p>
    <w:p w14:paraId="01C53090" w14:textId="77777777" w:rsidR="00D22B2A" w:rsidRDefault="00D22B2A" w:rsidP="00D22B2A">
      <w:pPr>
        <w:pStyle w:val="NormalWeb"/>
        <w:spacing w:line="408" w:lineRule="auto"/>
        <w:rPr>
          <w:rFonts w:ascii="Verdana" w:hAnsi="Verdana"/>
          <w:color w:val="494949"/>
          <w:sz w:val="18"/>
          <w:szCs w:val="18"/>
        </w:rPr>
      </w:pPr>
      <w:r>
        <w:rPr>
          <w:rFonts w:ascii="Verdana" w:hAnsi="Verdana"/>
          <w:color w:val="494949"/>
          <w:sz w:val="18"/>
          <w:szCs w:val="18"/>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w:t>
      </w:r>
      <w:proofErr w:type="gramStart"/>
      <w:r>
        <w:rPr>
          <w:rFonts w:ascii="Verdana" w:hAnsi="Verdana"/>
          <w:color w:val="494949"/>
          <w:sz w:val="18"/>
          <w:szCs w:val="18"/>
        </w:rPr>
        <w:t>copies</w:t>
      </w:r>
      <w:proofErr w:type="gramEnd"/>
      <w:r>
        <w:rPr>
          <w:rFonts w:ascii="Verdana" w:hAnsi="Verdana"/>
          <w:color w:val="494949"/>
          <w:sz w:val="18"/>
          <w:szCs w:val="18"/>
        </w:rPr>
        <w:t xml:space="preserve"> of the Software, and to permit persons to whom the Software is furnished to do so, subject to the following conditions:</w:t>
      </w:r>
    </w:p>
    <w:p w14:paraId="04E4C85A" w14:textId="77777777" w:rsidR="00D22B2A" w:rsidRDefault="00D22B2A" w:rsidP="00D22B2A">
      <w:pPr>
        <w:pStyle w:val="NormalWeb"/>
        <w:spacing w:line="408" w:lineRule="auto"/>
        <w:rPr>
          <w:rFonts w:ascii="Verdana" w:hAnsi="Verdana"/>
          <w:color w:val="494949"/>
          <w:sz w:val="18"/>
          <w:szCs w:val="18"/>
        </w:rPr>
      </w:pPr>
      <w:r>
        <w:rPr>
          <w:rFonts w:ascii="Verdana" w:hAnsi="Verdana"/>
          <w:color w:val="494949"/>
          <w:sz w:val="18"/>
          <w:szCs w:val="18"/>
        </w:rPr>
        <w:t>The above copyright notice and this permission notice shall be included in all copies or substantial portions of the Software.</w:t>
      </w:r>
    </w:p>
    <w:p w14:paraId="12F38F7E" w14:textId="512D6A43" w:rsidR="004B49EC" w:rsidRPr="00C00C66" w:rsidDel="00D22B2A" w:rsidRDefault="00D22B2A" w:rsidP="00C00C66">
      <w:pPr>
        <w:pStyle w:val="NormalWeb"/>
        <w:spacing w:line="408" w:lineRule="auto"/>
        <w:rPr>
          <w:del w:id="2" w:author="Francesco Logozzo" w:date="2014-12-03T16:32:00Z"/>
          <w:rFonts w:ascii="Verdana" w:hAnsi="Verdana"/>
          <w:color w:val="494949"/>
          <w:sz w:val="18"/>
          <w:szCs w:val="18"/>
        </w:rPr>
      </w:pPr>
      <w:r>
        <w:rPr>
          <w:rFonts w:ascii="Verdana" w:hAnsi="Verdana"/>
          <w:color w:val="494949"/>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del w:id="3" w:author="Francesco Logozzo" w:date="2014-12-03T16:32:00Z">
        <w:r w:rsidR="004B49EC" w:rsidDel="00D22B2A">
          <w:rPr>
            <w:rFonts w:eastAsia="SimSun"/>
            <w:sz w:val="20"/>
            <w:szCs w:val="20"/>
          </w:rPr>
          <w:delText>MICROSOFT PRE-RELEASE SOFTWARE LICENSE TERMS</w:delText>
        </w:r>
      </w:del>
    </w:p>
    <w:p w14:paraId="24D4942A" w14:textId="616F3934" w:rsidR="004B49EC" w:rsidDel="00D22B2A" w:rsidRDefault="004B49EC" w:rsidP="00C00C66">
      <w:pPr>
        <w:pStyle w:val="NormalWeb"/>
        <w:rPr>
          <w:del w:id="4" w:author="Francesco Logozzo" w:date="2014-12-03T16:32:00Z"/>
          <w:rFonts w:eastAsia="SimSun"/>
          <w:sz w:val="20"/>
          <w:szCs w:val="20"/>
        </w:rPr>
      </w:pPr>
      <w:del w:id="5" w:author="Francesco Logozzo" w:date="2014-12-03T16:32:00Z">
        <w:r w:rsidDel="00D22B2A">
          <w:rPr>
            <w:rFonts w:eastAsia="SimSun"/>
            <w:sz w:val="20"/>
            <w:szCs w:val="20"/>
          </w:rPr>
          <w:delText>MICROSOFT &lt;</w:delText>
        </w:r>
        <w:r w:rsidRPr="004B49EC" w:rsidDel="00D22B2A">
          <w:rPr>
            <w:rFonts w:eastAsia="SimSun"/>
            <w:sz w:val="20"/>
            <w:szCs w:val="20"/>
            <w:highlight w:val="yellow"/>
          </w:rPr>
          <w:delText>INSERT NAME OF EXTENSION</w:delText>
        </w:r>
        <w:r w:rsidDel="00D22B2A">
          <w:rPr>
            <w:rFonts w:eastAsia="SimSun"/>
            <w:sz w:val="20"/>
            <w:szCs w:val="20"/>
          </w:rPr>
          <w:delText>&gt;</w:delText>
        </w:r>
      </w:del>
      <w:ins w:id="6" w:author="Mike Barnett" w:date="2010-09-03T19:38:00Z">
        <w:del w:id="7" w:author="Francesco Logozzo" w:date="2014-12-03T16:32:00Z">
          <w:r w:rsidR="00BC32A0" w:rsidDel="00D22B2A">
            <w:rPr>
              <w:rFonts w:eastAsia="SimSun"/>
              <w:sz w:val="20"/>
              <w:szCs w:val="20"/>
            </w:rPr>
            <w:delText>Code Contracts Editor Extensions</w:delText>
          </w:r>
        </w:del>
      </w:ins>
      <w:del w:id="8" w:author="Francesco Logozzo" w:date="2014-12-03T16:32:00Z">
        <w:r w:rsidDel="00D22B2A">
          <w:rPr>
            <w:rFonts w:eastAsia="SimSun"/>
            <w:sz w:val="20"/>
            <w:szCs w:val="20"/>
          </w:rPr>
          <w:delText xml:space="preserve"> </w:delText>
        </w:r>
        <w:r w:rsidDel="00D22B2A">
          <w:rPr>
            <w:rFonts w:eastAsia="SimSun"/>
            <w:color w:val="FFFFFF" w:themeColor="background1"/>
            <w:sz w:val="20"/>
            <w:szCs w:val="20"/>
          </w:rPr>
          <w:delText>NONE</w:delText>
        </w:r>
      </w:del>
    </w:p>
    <w:p w14:paraId="0A44DC5D" w14:textId="68B780E6" w:rsidR="004B49EC" w:rsidDel="00D22B2A" w:rsidRDefault="004B49EC" w:rsidP="00C00C66">
      <w:pPr>
        <w:pStyle w:val="NormalWeb"/>
        <w:rPr>
          <w:del w:id="9" w:author="Francesco Logozzo" w:date="2014-12-03T16:32:00Z"/>
          <w:rFonts w:eastAsia="SimSun"/>
          <w:b/>
          <w:bCs/>
          <w:sz w:val="20"/>
          <w:szCs w:val="20"/>
        </w:rPr>
      </w:pPr>
      <w:del w:id="10" w:author="Francesco Logozzo" w:date="2014-12-03T16:32:00Z">
        <w:r w:rsidDel="00D22B2A">
          <w:rPr>
            <w:rFonts w:eastAsia="SimSun"/>
            <w:sz w:val="20"/>
            <w:szCs w:val="20"/>
          </w:rPr>
          <w:delText>These license terms are an agreement between Microsoft Corporation (or based on where you live, one of its affiliates) and you. Please read them. They apply to the pre-release software named above, which includes the media on which you received it, if any. The terms also apply to any Microsoft</w:delText>
        </w:r>
      </w:del>
    </w:p>
    <w:p w14:paraId="0EC68BBE" w14:textId="38216519" w:rsidR="004B49EC" w:rsidDel="00D22B2A" w:rsidRDefault="004B49EC" w:rsidP="00C00C66">
      <w:pPr>
        <w:pStyle w:val="NormalWeb"/>
        <w:rPr>
          <w:del w:id="11" w:author="Francesco Logozzo" w:date="2014-12-03T16:32:00Z"/>
          <w:rFonts w:eastAsia="SimSun"/>
          <w:sz w:val="20"/>
          <w:szCs w:val="20"/>
        </w:rPr>
      </w:pPr>
      <w:del w:id="12" w:author="Francesco Logozzo" w:date="2014-12-03T16:32:00Z">
        <w:r w:rsidDel="00D22B2A">
          <w:rPr>
            <w:rFonts w:eastAsia="SimSun"/>
            <w:sz w:val="20"/>
            <w:szCs w:val="20"/>
          </w:rPr>
          <w:delText>updates,</w:delText>
        </w:r>
      </w:del>
    </w:p>
    <w:p w14:paraId="71EBB516" w14:textId="7B29390F" w:rsidR="004B49EC" w:rsidDel="00D22B2A" w:rsidRDefault="004B49EC" w:rsidP="00C00C66">
      <w:pPr>
        <w:pStyle w:val="NormalWeb"/>
        <w:rPr>
          <w:del w:id="13" w:author="Francesco Logozzo" w:date="2014-12-03T16:32:00Z"/>
          <w:rFonts w:eastAsia="SimSun"/>
          <w:sz w:val="20"/>
          <w:szCs w:val="20"/>
        </w:rPr>
      </w:pPr>
      <w:del w:id="14" w:author="Francesco Logozzo" w:date="2014-12-03T16:32:00Z">
        <w:r w:rsidDel="00D22B2A">
          <w:rPr>
            <w:rFonts w:eastAsia="SimSun"/>
            <w:sz w:val="20"/>
            <w:szCs w:val="20"/>
          </w:rPr>
          <w:delText>supplements,</w:delText>
        </w:r>
      </w:del>
    </w:p>
    <w:p w14:paraId="7A8F0E9D" w14:textId="5BAD85BA" w:rsidR="004B49EC" w:rsidDel="00D22B2A" w:rsidRDefault="004B49EC" w:rsidP="00C00C66">
      <w:pPr>
        <w:pStyle w:val="NormalWeb"/>
        <w:rPr>
          <w:del w:id="15" w:author="Francesco Logozzo" w:date="2014-12-03T16:32:00Z"/>
          <w:rFonts w:eastAsia="SimSun"/>
          <w:sz w:val="20"/>
          <w:szCs w:val="20"/>
        </w:rPr>
      </w:pPr>
      <w:del w:id="16" w:author="Francesco Logozzo" w:date="2014-12-03T16:32:00Z">
        <w:r w:rsidDel="00D22B2A">
          <w:rPr>
            <w:rFonts w:eastAsia="SimSun"/>
            <w:sz w:val="20"/>
            <w:szCs w:val="20"/>
          </w:rPr>
          <w:delText xml:space="preserve">Internet-based services, and </w:delText>
        </w:r>
      </w:del>
    </w:p>
    <w:p w14:paraId="5D30A687" w14:textId="55423606" w:rsidR="004B49EC" w:rsidDel="00D22B2A" w:rsidRDefault="004B49EC" w:rsidP="00C00C66">
      <w:pPr>
        <w:pStyle w:val="NormalWeb"/>
        <w:rPr>
          <w:del w:id="17" w:author="Francesco Logozzo" w:date="2014-12-03T16:32:00Z"/>
          <w:rFonts w:eastAsia="SimSun"/>
          <w:sz w:val="20"/>
          <w:szCs w:val="20"/>
        </w:rPr>
      </w:pPr>
      <w:del w:id="18" w:author="Francesco Logozzo" w:date="2014-12-03T16:32:00Z">
        <w:r w:rsidDel="00D22B2A">
          <w:rPr>
            <w:rFonts w:eastAsia="SimSun"/>
            <w:sz w:val="20"/>
            <w:szCs w:val="20"/>
          </w:rPr>
          <w:delText>support services</w:delText>
        </w:r>
      </w:del>
    </w:p>
    <w:p w14:paraId="2E716EDF" w14:textId="5DF4ABB5" w:rsidR="004B49EC" w:rsidDel="00D22B2A" w:rsidRDefault="004B49EC" w:rsidP="00C00C66">
      <w:pPr>
        <w:pStyle w:val="NormalWeb"/>
        <w:rPr>
          <w:del w:id="19" w:author="Francesco Logozzo" w:date="2014-12-03T16:32:00Z"/>
          <w:rFonts w:eastAsia="SimSun"/>
          <w:b/>
          <w:bCs/>
          <w:sz w:val="20"/>
          <w:szCs w:val="20"/>
        </w:rPr>
      </w:pPr>
      <w:del w:id="20" w:author="Francesco Logozzo" w:date="2014-12-03T16:32:00Z">
        <w:r w:rsidDel="00D22B2A">
          <w:rPr>
            <w:rFonts w:eastAsia="SimSun"/>
            <w:sz w:val="20"/>
            <w:szCs w:val="20"/>
          </w:rPr>
          <w:delText>for this software, unless other terms accompany those items. If so, those terms apply.</w:delText>
        </w:r>
      </w:del>
    </w:p>
    <w:p w14:paraId="50B73515" w14:textId="66625515" w:rsidR="004B49EC" w:rsidDel="00D22B2A" w:rsidRDefault="004B49EC" w:rsidP="00C00C66">
      <w:pPr>
        <w:pStyle w:val="NormalWeb"/>
        <w:rPr>
          <w:del w:id="21" w:author="Francesco Logozzo" w:date="2014-12-03T16:32:00Z"/>
          <w:rFonts w:eastAsia="SimSun"/>
          <w:sz w:val="20"/>
          <w:szCs w:val="20"/>
        </w:rPr>
      </w:pPr>
      <w:del w:id="22" w:author="Francesco Logozzo" w:date="2014-12-03T16:32:00Z">
        <w:r w:rsidDel="00D22B2A">
          <w:rPr>
            <w:rFonts w:eastAsia="SimSun"/>
            <w:sz w:val="20"/>
            <w:szCs w:val="20"/>
          </w:rPr>
          <w:delText>BY USING THE SOFTWARE, YOU ACCEPT THESE TERMS. IF YOU DO NOT ACCEPT THEM, DO NOT USE THE SOFTWARE.</w:delText>
        </w:r>
      </w:del>
    </w:p>
    <w:p w14:paraId="1F7C38D4" w14:textId="3BDFD22A" w:rsidR="004B49EC" w:rsidDel="00D22B2A" w:rsidRDefault="004B49EC" w:rsidP="00C00C66">
      <w:pPr>
        <w:pStyle w:val="NormalWeb"/>
        <w:rPr>
          <w:del w:id="23" w:author="Francesco Logozzo" w:date="2014-12-03T16:32:00Z"/>
          <w:rFonts w:eastAsia="SimSun"/>
          <w:sz w:val="20"/>
          <w:szCs w:val="20"/>
        </w:rPr>
      </w:pPr>
      <w:del w:id="24" w:author="Francesco Logozzo" w:date="2014-12-03T16:32:00Z">
        <w:r w:rsidDel="00D22B2A">
          <w:rPr>
            <w:rFonts w:eastAsia="SimSun"/>
            <w:sz w:val="20"/>
            <w:szCs w:val="20"/>
          </w:rPr>
          <w:delText>If you comply with these license terms, you have the rights below.</w:delText>
        </w:r>
      </w:del>
    </w:p>
    <w:p w14:paraId="7B9CDA74" w14:textId="36B08A9C" w:rsidR="004B49EC" w:rsidDel="00D22B2A" w:rsidRDefault="004B49EC" w:rsidP="00C00C66">
      <w:pPr>
        <w:pStyle w:val="NormalWeb"/>
        <w:rPr>
          <w:del w:id="25" w:author="Francesco Logozzo" w:date="2014-12-03T16:32:00Z"/>
          <w:rFonts w:eastAsia="SimSun"/>
          <w:sz w:val="20"/>
          <w:szCs w:val="20"/>
        </w:rPr>
      </w:pPr>
      <w:del w:id="26" w:author="Francesco Logozzo" w:date="2014-12-03T16:32:00Z">
        <w:r w:rsidDel="00D22B2A">
          <w:rPr>
            <w:rFonts w:eastAsia="SimSun"/>
            <w:sz w:val="20"/>
            <w:szCs w:val="20"/>
          </w:rPr>
          <w:delText xml:space="preserve">INSTALLATION AND USE RIGHTS. </w:delText>
        </w:r>
      </w:del>
    </w:p>
    <w:p w14:paraId="4B75923F" w14:textId="128F5458" w:rsidR="004B49EC" w:rsidDel="00D22B2A" w:rsidRDefault="004B49EC" w:rsidP="00C00C66">
      <w:pPr>
        <w:pStyle w:val="NormalWeb"/>
        <w:rPr>
          <w:del w:id="27" w:author="Francesco Logozzo" w:date="2014-12-03T16:32:00Z"/>
          <w:rFonts w:eastAsia="SimSun"/>
          <w:sz w:val="20"/>
          <w:szCs w:val="20"/>
        </w:rPr>
      </w:pPr>
      <w:del w:id="28" w:author="Francesco Logozzo" w:date="2014-12-03T16:32:00Z">
        <w:r w:rsidDel="00D22B2A">
          <w:rPr>
            <w:rFonts w:eastAsia="SimSun"/>
            <w:sz w:val="20"/>
            <w:szCs w:val="20"/>
          </w:rPr>
          <w:delText xml:space="preserve">You may install and use any number of copies of the software on your premises to design, develop and test your programs for use with the software. </w:delText>
        </w:r>
      </w:del>
    </w:p>
    <w:p w14:paraId="78784955" w14:textId="01293489" w:rsidR="004B49EC" w:rsidDel="00D22B2A" w:rsidRDefault="004B49EC" w:rsidP="00C00C66">
      <w:pPr>
        <w:pStyle w:val="NormalWeb"/>
        <w:rPr>
          <w:del w:id="29" w:author="Francesco Logozzo" w:date="2014-12-03T16:32:00Z"/>
          <w:rFonts w:eastAsia="SimSun"/>
          <w:sz w:val="20"/>
          <w:szCs w:val="20"/>
        </w:rPr>
      </w:pPr>
      <w:del w:id="30" w:author="Francesco Logozzo" w:date="2014-12-03T16:32:00Z">
        <w:r w:rsidDel="00D22B2A">
          <w:rPr>
            <w:rFonts w:eastAsia="SimSun"/>
            <w:sz w:val="20"/>
            <w:szCs w:val="20"/>
          </w:rPr>
          <w:delText>PRE-RELEASE SOFTWARE. This software is a pre-release version. It may not work the way a final version of the software will. We may change it for the final, commercial version. We also may not release a commercial version.</w:delText>
        </w:r>
      </w:del>
    </w:p>
    <w:p w14:paraId="39A248E7" w14:textId="5B7A67D2" w:rsidR="004B49EC" w:rsidRPr="00B65A78" w:rsidDel="00D22B2A" w:rsidRDefault="004B49EC" w:rsidP="00C00C66">
      <w:pPr>
        <w:pStyle w:val="NormalWeb"/>
        <w:rPr>
          <w:del w:id="31" w:author="Francesco Logozzo" w:date="2014-12-03T16:32:00Z"/>
          <w:rFonts w:eastAsia="SimSun"/>
          <w:sz w:val="20"/>
          <w:szCs w:val="20"/>
        </w:rPr>
      </w:pPr>
      <w:del w:id="32" w:author="Francesco Logozzo" w:date="2014-12-03T16:32:00Z">
        <w:r w:rsidDel="00D22B2A">
          <w:rPr>
            <w:rFonts w:eastAsia="SimSun"/>
            <w:sz w:val="20"/>
            <w:szCs w:val="20"/>
          </w:rPr>
          <w:delText>FEEDBACK. If you give feedback about the software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w:delText>
        </w:r>
      </w:del>
    </w:p>
    <w:p w14:paraId="21D385AF" w14:textId="013E22FA" w:rsidR="00B65A78" w:rsidRPr="002D7F29" w:rsidDel="00D22B2A" w:rsidRDefault="00B65A78" w:rsidP="00C00C66">
      <w:pPr>
        <w:pStyle w:val="NormalWeb"/>
        <w:rPr>
          <w:del w:id="33" w:author="Francesco Logozzo" w:date="2014-12-03T16:32:00Z"/>
          <w:rFonts w:eastAsia="SimSun"/>
          <w:sz w:val="20"/>
          <w:szCs w:val="20"/>
        </w:rPr>
      </w:pPr>
      <w:del w:id="34" w:author="Francesco Logozzo" w:date="2014-12-03T16:32:00Z">
        <w:r w:rsidRPr="002D7F29" w:rsidDel="00D22B2A">
          <w:rPr>
            <w:rFonts w:eastAsia="SimSun"/>
            <w:sz w:val="20"/>
            <w:szCs w:val="20"/>
          </w:rPr>
          <w:delText>ADDITIONAL LICENSING REQUIREMENTS AND/OR USE RIGHTS.</w:delText>
        </w:r>
      </w:del>
    </w:p>
    <w:p w14:paraId="4ABC5427" w14:textId="6D2B9853" w:rsidR="00B65A78" w:rsidRPr="002D7F29" w:rsidDel="00D22B2A" w:rsidRDefault="00B65A78" w:rsidP="00C00C66">
      <w:pPr>
        <w:pStyle w:val="NormalWeb"/>
        <w:rPr>
          <w:del w:id="35" w:author="Francesco Logozzo" w:date="2014-12-03T16:32:00Z"/>
          <w:rFonts w:eastAsia="SimSun"/>
          <w:sz w:val="20"/>
          <w:szCs w:val="20"/>
        </w:rPr>
      </w:pPr>
      <w:del w:id="36" w:author="Francesco Logozzo" w:date="2014-12-03T16:32:00Z">
        <w:r w:rsidRPr="002D7F29" w:rsidDel="00D22B2A">
          <w:rPr>
            <w:rFonts w:eastAsia="SimSun"/>
            <w:sz w:val="20"/>
            <w:szCs w:val="20"/>
          </w:rPr>
          <w:delText>Distributable Code.</w:delText>
        </w:r>
        <w:r w:rsidRPr="002D7F29" w:rsidDel="00D22B2A">
          <w:rPr>
            <w:rStyle w:val="Body2Char"/>
            <w:rFonts w:eastAsia="SimSun"/>
            <w:sz w:val="20"/>
            <w:szCs w:val="20"/>
          </w:rPr>
          <w:delText xml:space="preserve"> The </w:delText>
        </w:r>
        <w:r w:rsidR="00783AF2" w:rsidRPr="002C355D" w:rsidDel="00D22B2A">
          <w:rPr>
            <w:rFonts w:eastAsia="SimSun"/>
            <w:sz w:val="20"/>
            <w:szCs w:val="20"/>
          </w:rPr>
          <w:delText xml:space="preserve">software </w:delText>
        </w:r>
        <w:r w:rsidR="00783AF2" w:rsidDel="00D22B2A">
          <w:rPr>
            <w:rFonts w:eastAsia="SimSun"/>
            <w:sz w:val="20"/>
            <w:szCs w:val="20"/>
          </w:rPr>
          <w:delText xml:space="preserve">may </w:delText>
        </w:r>
        <w:r w:rsidR="00FE1E04" w:rsidDel="00D22B2A">
          <w:rPr>
            <w:rFonts w:eastAsia="SimSun"/>
            <w:sz w:val="20"/>
            <w:szCs w:val="20"/>
          </w:rPr>
          <w:delText xml:space="preserve">contain </w:delText>
        </w:r>
        <w:r w:rsidR="00783AF2" w:rsidRPr="002C355D" w:rsidDel="00D22B2A">
          <w:rPr>
            <w:rFonts w:eastAsia="SimSun"/>
            <w:sz w:val="20"/>
            <w:szCs w:val="20"/>
          </w:rPr>
          <w:delText>code that you are permitted to distribute in programs you develop if you comply with the terms below</w:delText>
        </w:r>
        <w:r w:rsidRPr="002D7F29" w:rsidDel="00D22B2A">
          <w:rPr>
            <w:rStyle w:val="Body2Char"/>
            <w:rFonts w:eastAsia="SimSun"/>
            <w:sz w:val="20"/>
            <w:szCs w:val="20"/>
          </w:rPr>
          <w:delText>.</w:delText>
        </w:r>
      </w:del>
    </w:p>
    <w:p w14:paraId="35F5443F" w14:textId="25D11D66" w:rsidR="00B65A78" w:rsidRPr="002D7F29" w:rsidDel="00D22B2A" w:rsidRDefault="00B65A78" w:rsidP="00C00C66">
      <w:pPr>
        <w:pStyle w:val="NormalWeb"/>
        <w:rPr>
          <w:del w:id="37" w:author="Francesco Logozzo" w:date="2014-12-03T16:32:00Z"/>
          <w:rFonts w:eastAsia="SimSun"/>
          <w:sz w:val="20"/>
          <w:szCs w:val="20"/>
        </w:rPr>
      </w:pPr>
      <w:del w:id="38" w:author="Francesco Logozzo" w:date="2014-12-03T16:32:00Z">
        <w:r w:rsidRPr="002D7F29" w:rsidDel="00D22B2A">
          <w:rPr>
            <w:rFonts w:eastAsia="SimSun"/>
            <w:sz w:val="20"/>
            <w:szCs w:val="20"/>
          </w:rPr>
          <w:delText>Right to Use and Distribute.</w:delText>
        </w:r>
        <w:r w:rsidRPr="002D7F29" w:rsidDel="00D22B2A">
          <w:rPr>
            <w:rStyle w:val="Body3Char"/>
            <w:rFonts w:eastAsia="SimSun"/>
            <w:sz w:val="20"/>
            <w:szCs w:val="20"/>
          </w:rPr>
          <w:delText xml:space="preserve"> The code and text files listed below are “Distributable Code.”</w:delText>
        </w:r>
      </w:del>
    </w:p>
    <w:p w14:paraId="3FE9F33D" w14:textId="154F3A02" w:rsidR="0088229B" w:rsidRPr="001E1DFA" w:rsidDel="00D22B2A" w:rsidRDefault="0088229B" w:rsidP="00C00C66">
      <w:pPr>
        <w:pStyle w:val="NormalWeb"/>
        <w:rPr>
          <w:del w:id="39" w:author="Francesco Logozzo" w:date="2014-12-03T16:32:00Z"/>
          <w:rFonts w:eastAsia="SimSun"/>
          <w:sz w:val="20"/>
          <w:szCs w:val="20"/>
        </w:rPr>
      </w:pPr>
      <w:del w:id="40" w:author="Francesco Logozzo" w:date="2014-12-03T16:32:00Z">
        <w:r w:rsidRPr="001E1DFA" w:rsidDel="00D22B2A">
          <w:rPr>
            <w:rFonts w:eastAsia="SimSun"/>
            <w:sz w:val="20"/>
            <w:szCs w:val="20"/>
          </w:rPr>
          <w:delText>Sample Code.  You may modify, copy and distribute the source and object code form of code marked as “sample”.</w:delText>
        </w:r>
      </w:del>
    </w:p>
    <w:p w14:paraId="0D253A5D" w14:textId="0EEA4FCA" w:rsidR="0088229B" w:rsidRPr="005D750E" w:rsidDel="00D22B2A" w:rsidRDefault="0088229B" w:rsidP="00C00C66">
      <w:pPr>
        <w:pStyle w:val="NormalWeb"/>
        <w:rPr>
          <w:del w:id="41" w:author="Francesco Logozzo" w:date="2014-12-03T16:32:00Z"/>
          <w:rFonts w:eastAsia="SimSun"/>
          <w:sz w:val="20"/>
          <w:szCs w:val="20"/>
        </w:rPr>
      </w:pPr>
      <w:del w:id="42" w:author="Francesco Logozzo" w:date="2014-12-03T16:32:00Z">
        <w:r w:rsidRPr="001E1DFA" w:rsidDel="00D22B2A">
          <w:delText>Templates</w:delText>
        </w:r>
        <w:r w:rsidRPr="001735DF" w:rsidDel="00D22B2A">
          <w:delText xml:space="preserve">.  </w:delText>
        </w:r>
        <w:r w:rsidRPr="00902E1A" w:rsidDel="00D22B2A">
          <w:delText>You may modify, copy, and distribute the source and object code form of code marked as “</w:delText>
        </w:r>
        <w:r w:rsidDel="00D22B2A">
          <w:delText>template</w:delText>
        </w:r>
        <w:r w:rsidRPr="00902E1A" w:rsidDel="00D22B2A">
          <w:delText>.”</w:delText>
        </w:r>
      </w:del>
    </w:p>
    <w:p w14:paraId="584A1514" w14:textId="25F27D7F" w:rsidR="00B65A78" w:rsidRPr="002D7F29" w:rsidDel="00D22B2A" w:rsidRDefault="00B65A78" w:rsidP="00C00C66">
      <w:pPr>
        <w:pStyle w:val="NormalWeb"/>
        <w:rPr>
          <w:del w:id="43" w:author="Francesco Logozzo" w:date="2014-12-03T16:32:00Z"/>
          <w:rFonts w:eastAsia="SimSun"/>
          <w:sz w:val="20"/>
          <w:szCs w:val="20"/>
        </w:rPr>
      </w:pPr>
      <w:del w:id="44" w:author="Francesco Logozzo" w:date="2014-12-03T16:32:00Z">
        <w:r w:rsidRPr="002D7F29" w:rsidDel="00D22B2A">
          <w:rPr>
            <w:rFonts w:eastAsia="SimSun"/>
            <w:sz w:val="20"/>
            <w:szCs w:val="20"/>
          </w:rPr>
          <w:delText>Third Party Distribution. You may permit distributors of your programs to copy and distribute the Distributable Code as part of those programs.</w:delText>
        </w:r>
      </w:del>
    </w:p>
    <w:p w14:paraId="2D178BCA" w14:textId="1949ACAA" w:rsidR="00B65A78" w:rsidRPr="002D7F29" w:rsidDel="00D22B2A" w:rsidRDefault="00B65A78" w:rsidP="00C00C66">
      <w:pPr>
        <w:pStyle w:val="NormalWeb"/>
        <w:rPr>
          <w:del w:id="45" w:author="Francesco Logozzo" w:date="2014-12-03T16:32:00Z"/>
          <w:rFonts w:eastAsia="SimSun"/>
          <w:sz w:val="20"/>
          <w:szCs w:val="20"/>
        </w:rPr>
      </w:pPr>
      <w:del w:id="46" w:author="Francesco Logozzo" w:date="2014-12-03T16:32:00Z">
        <w:r w:rsidRPr="002D7F29" w:rsidDel="00D22B2A">
          <w:rPr>
            <w:rFonts w:eastAsia="SimSun"/>
            <w:sz w:val="20"/>
            <w:szCs w:val="20"/>
          </w:rPr>
          <w:delText>Distribution Requirements.</w:delText>
        </w:r>
        <w:r w:rsidRPr="002D7F29" w:rsidDel="00D22B2A">
          <w:rPr>
            <w:rStyle w:val="Body3Char"/>
            <w:rFonts w:eastAsia="SimSun"/>
            <w:sz w:val="20"/>
            <w:szCs w:val="20"/>
          </w:rPr>
          <w:delText xml:space="preserve"> For any Distributable Code you distribute, you must</w:delText>
        </w:r>
      </w:del>
    </w:p>
    <w:p w14:paraId="7B5A90F5" w14:textId="4FED62E3" w:rsidR="00B65A78" w:rsidRPr="002D7F29" w:rsidDel="00D22B2A" w:rsidRDefault="00B65A78" w:rsidP="00C00C66">
      <w:pPr>
        <w:pStyle w:val="NormalWeb"/>
        <w:rPr>
          <w:del w:id="47" w:author="Francesco Logozzo" w:date="2014-12-03T16:32:00Z"/>
          <w:rFonts w:eastAsia="SimSun"/>
          <w:sz w:val="20"/>
          <w:szCs w:val="20"/>
        </w:rPr>
      </w:pPr>
      <w:del w:id="48" w:author="Francesco Logozzo" w:date="2014-12-03T16:32:00Z">
        <w:r w:rsidRPr="002D7F29" w:rsidDel="00D22B2A">
          <w:rPr>
            <w:rFonts w:eastAsia="SimSun"/>
            <w:sz w:val="20"/>
            <w:szCs w:val="20"/>
          </w:rPr>
          <w:delText>add significant primary functionality to it in your programs;</w:delText>
        </w:r>
      </w:del>
    </w:p>
    <w:p w14:paraId="5C77F945" w14:textId="11C92EC2" w:rsidR="00B65A78" w:rsidRPr="002D7F29" w:rsidDel="00D22B2A" w:rsidRDefault="00B65A78" w:rsidP="00C00C66">
      <w:pPr>
        <w:pStyle w:val="NormalWeb"/>
        <w:rPr>
          <w:del w:id="49" w:author="Francesco Logozzo" w:date="2014-12-03T16:32:00Z"/>
          <w:rFonts w:eastAsia="SimSun"/>
          <w:sz w:val="20"/>
          <w:szCs w:val="20"/>
        </w:rPr>
      </w:pPr>
      <w:del w:id="50" w:author="Francesco Logozzo" w:date="2014-12-03T16:32:00Z">
        <w:r w:rsidRPr="002D7F29" w:rsidDel="00D22B2A">
          <w:rPr>
            <w:rFonts w:eastAsia="SimSun"/>
            <w:sz w:val="20"/>
            <w:szCs w:val="20"/>
          </w:rPr>
          <w:delText xml:space="preserve">require distributors and external end users to agree to terms that protect it at least as much as this agreement; </w:delText>
        </w:r>
      </w:del>
    </w:p>
    <w:p w14:paraId="01A2A60F" w14:textId="0038C6C5" w:rsidR="00B65A78" w:rsidRPr="002D7F29" w:rsidDel="00D22B2A" w:rsidRDefault="00B65A78" w:rsidP="00C00C66">
      <w:pPr>
        <w:pStyle w:val="NormalWeb"/>
        <w:rPr>
          <w:del w:id="51" w:author="Francesco Logozzo" w:date="2014-12-03T16:32:00Z"/>
          <w:rFonts w:eastAsia="SimSun"/>
          <w:sz w:val="20"/>
          <w:szCs w:val="20"/>
        </w:rPr>
      </w:pPr>
      <w:del w:id="52" w:author="Francesco Logozzo" w:date="2014-12-03T16:32:00Z">
        <w:r w:rsidRPr="002D7F29" w:rsidDel="00D22B2A">
          <w:rPr>
            <w:rFonts w:eastAsia="SimSun"/>
            <w:sz w:val="20"/>
            <w:szCs w:val="20"/>
          </w:rPr>
          <w:delText>display your valid copyright notice on your programs; and</w:delText>
        </w:r>
      </w:del>
    </w:p>
    <w:p w14:paraId="57C946B1" w14:textId="2096ED94" w:rsidR="00B65A78" w:rsidRPr="002D7F29" w:rsidDel="00D22B2A" w:rsidRDefault="00B65A78" w:rsidP="00C00C66">
      <w:pPr>
        <w:pStyle w:val="NormalWeb"/>
        <w:rPr>
          <w:del w:id="53" w:author="Francesco Logozzo" w:date="2014-12-03T16:32:00Z"/>
          <w:rFonts w:eastAsia="SimSun"/>
          <w:sz w:val="20"/>
          <w:szCs w:val="20"/>
        </w:rPr>
      </w:pPr>
      <w:del w:id="54" w:author="Francesco Logozzo" w:date="2014-12-03T16:32:00Z">
        <w:r w:rsidRPr="002D7F29" w:rsidDel="00D22B2A">
          <w:rPr>
            <w:rFonts w:eastAsia="SimSun"/>
            <w:sz w:val="20"/>
            <w:szCs w:val="20"/>
          </w:rPr>
          <w:delText>indemnify, defend, and hold harmless Microsoft from any claims, including attorneys’ fees, related to the distribution or use of your programs.</w:delText>
        </w:r>
      </w:del>
    </w:p>
    <w:p w14:paraId="5FA9EBD0" w14:textId="2B9149F6" w:rsidR="00B65A78" w:rsidRPr="002D7F29" w:rsidDel="00D22B2A" w:rsidRDefault="00B65A78" w:rsidP="00C00C66">
      <w:pPr>
        <w:pStyle w:val="NormalWeb"/>
        <w:rPr>
          <w:del w:id="55" w:author="Francesco Logozzo" w:date="2014-12-03T16:32:00Z"/>
          <w:rFonts w:eastAsia="SimSun"/>
          <w:sz w:val="20"/>
          <w:szCs w:val="20"/>
        </w:rPr>
      </w:pPr>
      <w:del w:id="56" w:author="Francesco Logozzo" w:date="2014-12-03T16:32:00Z">
        <w:r w:rsidRPr="002D7F29" w:rsidDel="00D22B2A">
          <w:rPr>
            <w:rFonts w:eastAsia="SimSun"/>
            <w:sz w:val="20"/>
            <w:szCs w:val="20"/>
          </w:rPr>
          <w:delText>Distribution Restrictions.</w:delText>
        </w:r>
        <w:r w:rsidRPr="002D7F29" w:rsidDel="00D22B2A">
          <w:rPr>
            <w:rStyle w:val="Body3Char"/>
            <w:rFonts w:eastAsia="SimSun"/>
            <w:sz w:val="20"/>
            <w:szCs w:val="20"/>
          </w:rPr>
          <w:delText xml:space="preserve"> You may not</w:delText>
        </w:r>
      </w:del>
    </w:p>
    <w:p w14:paraId="14C86501" w14:textId="4AF81DED" w:rsidR="00B65A78" w:rsidRPr="002D7F29" w:rsidDel="00D22B2A" w:rsidRDefault="00B65A78" w:rsidP="00C00C66">
      <w:pPr>
        <w:pStyle w:val="NormalWeb"/>
        <w:rPr>
          <w:del w:id="57" w:author="Francesco Logozzo" w:date="2014-12-03T16:32:00Z"/>
          <w:rFonts w:eastAsia="SimSun"/>
          <w:sz w:val="20"/>
          <w:szCs w:val="20"/>
        </w:rPr>
      </w:pPr>
      <w:del w:id="58" w:author="Francesco Logozzo" w:date="2014-12-03T16:32:00Z">
        <w:r w:rsidRPr="002D7F29" w:rsidDel="00D22B2A">
          <w:rPr>
            <w:rFonts w:eastAsia="SimSun"/>
            <w:sz w:val="20"/>
            <w:szCs w:val="20"/>
          </w:rPr>
          <w:delText xml:space="preserve">alter any copyright, trademark or patent notice in the Distributable Code; </w:delText>
        </w:r>
      </w:del>
    </w:p>
    <w:p w14:paraId="66D7940E" w14:textId="4E8905F2" w:rsidR="00B65A78" w:rsidRPr="002D7F29" w:rsidDel="00D22B2A" w:rsidRDefault="00B65A78" w:rsidP="00C00C66">
      <w:pPr>
        <w:pStyle w:val="NormalWeb"/>
        <w:rPr>
          <w:del w:id="59" w:author="Francesco Logozzo" w:date="2014-12-03T16:32:00Z"/>
          <w:rFonts w:eastAsia="SimSun"/>
          <w:sz w:val="20"/>
          <w:szCs w:val="20"/>
        </w:rPr>
      </w:pPr>
      <w:del w:id="60" w:author="Francesco Logozzo" w:date="2014-12-03T16:32:00Z">
        <w:r w:rsidRPr="002D7F29" w:rsidDel="00D22B2A">
          <w:rPr>
            <w:rFonts w:eastAsia="SimSun"/>
            <w:sz w:val="20"/>
            <w:szCs w:val="20"/>
          </w:rPr>
          <w:delText xml:space="preserve">use Microsoft’s trademarks in your programs’ names or in a way that suggests your programs come from or are endorsed by Microsoft; </w:delText>
        </w:r>
      </w:del>
    </w:p>
    <w:p w14:paraId="7757BBDE" w14:textId="535E963E" w:rsidR="00B65A78" w:rsidRPr="002D7F29" w:rsidDel="00D22B2A" w:rsidRDefault="00B65A78" w:rsidP="00C00C66">
      <w:pPr>
        <w:pStyle w:val="NormalWeb"/>
        <w:rPr>
          <w:del w:id="61" w:author="Francesco Logozzo" w:date="2014-12-03T16:32:00Z"/>
          <w:rFonts w:eastAsia="SimSun"/>
          <w:sz w:val="20"/>
          <w:szCs w:val="20"/>
        </w:rPr>
      </w:pPr>
      <w:del w:id="62" w:author="Francesco Logozzo" w:date="2014-12-03T16:32:00Z">
        <w:r w:rsidRPr="002D7F29" w:rsidDel="00D22B2A">
          <w:rPr>
            <w:rFonts w:eastAsia="SimSun"/>
            <w:sz w:val="20"/>
            <w:szCs w:val="20"/>
          </w:rPr>
          <w:delText>distribute Distributable Code to run on a platform other than the Windows platform;</w:delText>
        </w:r>
      </w:del>
    </w:p>
    <w:p w14:paraId="7BCF2B3B" w14:textId="71E24F4B" w:rsidR="00B65A78" w:rsidRPr="002D7F29" w:rsidDel="00D22B2A" w:rsidRDefault="00B65A78" w:rsidP="00C00C66">
      <w:pPr>
        <w:pStyle w:val="NormalWeb"/>
        <w:rPr>
          <w:del w:id="63" w:author="Francesco Logozzo" w:date="2014-12-03T16:32:00Z"/>
          <w:rFonts w:eastAsia="SimSun"/>
          <w:sz w:val="20"/>
          <w:szCs w:val="20"/>
        </w:rPr>
      </w:pPr>
      <w:del w:id="64" w:author="Francesco Logozzo" w:date="2014-12-03T16:32:00Z">
        <w:r w:rsidRPr="002D7F29" w:rsidDel="00D22B2A">
          <w:rPr>
            <w:rFonts w:eastAsia="SimSun"/>
            <w:sz w:val="20"/>
            <w:szCs w:val="20"/>
          </w:rPr>
          <w:delText>include Distributable Code in malicious, deceptive or unlawful programs; or</w:delText>
        </w:r>
      </w:del>
    </w:p>
    <w:p w14:paraId="55BA72BD" w14:textId="777F7140" w:rsidR="00B65A78" w:rsidRPr="002D7F29" w:rsidDel="00D22B2A" w:rsidRDefault="00B65A78" w:rsidP="00C00C66">
      <w:pPr>
        <w:pStyle w:val="NormalWeb"/>
        <w:rPr>
          <w:del w:id="65" w:author="Francesco Logozzo" w:date="2014-12-03T16:32:00Z"/>
          <w:rFonts w:eastAsia="SimSun"/>
          <w:sz w:val="20"/>
          <w:szCs w:val="20"/>
        </w:rPr>
      </w:pPr>
      <w:del w:id="66" w:author="Francesco Logozzo" w:date="2014-12-03T16:32:00Z">
        <w:r w:rsidRPr="002D7F29" w:rsidDel="00D22B2A">
          <w:rPr>
            <w:rFonts w:eastAsia="SimSun"/>
            <w:sz w:val="20"/>
            <w:szCs w:val="20"/>
          </w:rPr>
          <w:delText>modify or distribute the source code of any Distributable Code so that any part of it becomes subject to an Excluded License. An Excluded License is one that requires, as a condition of use, modification or distribution, that</w:delText>
        </w:r>
      </w:del>
    </w:p>
    <w:p w14:paraId="6CD0A3AF" w14:textId="2A406E02" w:rsidR="00B65A78" w:rsidRPr="002D7F29" w:rsidDel="00D22B2A" w:rsidRDefault="00B65A78" w:rsidP="00C00C66">
      <w:pPr>
        <w:pStyle w:val="NormalWeb"/>
        <w:rPr>
          <w:del w:id="67" w:author="Francesco Logozzo" w:date="2014-12-03T16:32:00Z"/>
          <w:rFonts w:eastAsia="SimSun"/>
          <w:sz w:val="20"/>
          <w:szCs w:val="20"/>
        </w:rPr>
      </w:pPr>
      <w:del w:id="68" w:author="Francesco Logozzo" w:date="2014-12-03T16:32:00Z">
        <w:r w:rsidRPr="002D7F29" w:rsidDel="00D22B2A">
          <w:rPr>
            <w:rFonts w:eastAsia="SimSun"/>
            <w:sz w:val="20"/>
            <w:szCs w:val="20"/>
          </w:rPr>
          <w:delText xml:space="preserve">the code be disclosed or distributed in source code form; or </w:delText>
        </w:r>
      </w:del>
    </w:p>
    <w:p w14:paraId="1B24676A" w14:textId="2EA802E6" w:rsidR="00B65A78" w:rsidRPr="002D7F29" w:rsidDel="00D22B2A" w:rsidRDefault="00B65A78" w:rsidP="00C00C66">
      <w:pPr>
        <w:pStyle w:val="NormalWeb"/>
        <w:rPr>
          <w:del w:id="69" w:author="Francesco Logozzo" w:date="2014-12-03T16:32:00Z"/>
          <w:rFonts w:eastAsia="SimSun"/>
          <w:sz w:val="20"/>
          <w:szCs w:val="20"/>
        </w:rPr>
      </w:pPr>
      <w:del w:id="70" w:author="Francesco Logozzo" w:date="2014-12-03T16:32:00Z">
        <w:r w:rsidRPr="002D7F29" w:rsidDel="00D22B2A">
          <w:rPr>
            <w:rFonts w:eastAsia="SimSun"/>
            <w:sz w:val="20"/>
            <w:szCs w:val="20"/>
          </w:rPr>
          <w:delText>others have the right to modify it.</w:delText>
        </w:r>
      </w:del>
    </w:p>
    <w:p w14:paraId="5EA00447" w14:textId="2E9D197B" w:rsidR="004B49EC" w:rsidDel="00D22B2A" w:rsidRDefault="004B49EC" w:rsidP="00C00C66">
      <w:pPr>
        <w:pStyle w:val="NormalWeb"/>
        <w:rPr>
          <w:del w:id="71" w:author="Francesco Logozzo" w:date="2014-12-03T16:32:00Z"/>
          <w:rFonts w:eastAsia="SimSun"/>
          <w:sz w:val="20"/>
          <w:szCs w:val="20"/>
        </w:rPr>
      </w:pPr>
      <w:del w:id="72" w:author="Francesco Logozzo" w:date="2014-12-03T16:32:00Z">
        <w:r w:rsidDel="00D22B2A">
          <w:rPr>
            <w:rFonts w:eastAsia="SimSun"/>
            <w:caps/>
            <w:sz w:val="20"/>
            <w:szCs w:val="20"/>
          </w:rPr>
          <w:delText>Scope of License</w:delText>
        </w:r>
        <w:r w:rsidDel="00D22B2A">
          <w:rPr>
            <w:rFonts w:eastAsia="SimSun"/>
            <w:sz w:val="20"/>
            <w:szCs w:val="20"/>
          </w:rPr>
          <w:delText>.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delText>
        </w:r>
      </w:del>
    </w:p>
    <w:p w14:paraId="3BD10F87" w14:textId="102ED9FA" w:rsidR="004B49EC" w:rsidDel="00D22B2A" w:rsidRDefault="004B49EC" w:rsidP="00C00C66">
      <w:pPr>
        <w:pStyle w:val="NormalWeb"/>
        <w:rPr>
          <w:del w:id="73" w:author="Francesco Logozzo" w:date="2014-12-03T16:32:00Z"/>
          <w:rFonts w:eastAsia="SimSun"/>
          <w:sz w:val="20"/>
          <w:szCs w:val="20"/>
        </w:rPr>
      </w:pPr>
      <w:del w:id="74" w:author="Francesco Logozzo" w:date="2014-12-03T16:32:00Z">
        <w:r w:rsidDel="00D22B2A">
          <w:rPr>
            <w:rFonts w:eastAsia="SimSun"/>
            <w:sz w:val="20"/>
            <w:szCs w:val="20"/>
          </w:rPr>
          <w:delText>disclose the results of any benchmark tests of the software to any third party without Microsoft’s prior written approval</w:delText>
        </w:r>
        <w:r w:rsidDel="00D22B2A">
          <w:delText>;</w:delText>
        </w:r>
      </w:del>
    </w:p>
    <w:p w14:paraId="5E4D91EC" w14:textId="21257AF5" w:rsidR="004B49EC" w:rsidDel="00D22B2A" w:rsidRDefault="004B49EC" w:rsidP="00C00C66">
      <w:pPr>
        <w:pStyle w:val="NormalWeb"/>
        <w:rPr>
          <w:del w:id="75" w:author="Francesco Logozzo" w:date="2014-12-03T16:32:00Z"/>
          <w:rFonts w:eastAsia="SimSun"/>
          <w:sz w:val="20"/>
          <w:szCs w:val="20"/>
        </w:rPr>
      </w:pPr>
      <w:del w:id="76" w:author="Francesco Logozzo" w:date="2014-12-03T16:32:00Z">
        <w:r w:rsidDel="00D22B2A">
          <w:rPr>
            <w:rFonts w:eastAsia="SimSun"/>
            <w:sz w:val="20"/>
            <w:szCs w:val="20"/>
          </w:rPr>
          <w:delText>work around any technical limitations in the software</w:delText>
        </w:r>
        <w:r w:rsidDel="00D22B2A">
          <w:delText>;</w:delText>
        </w:r>
      </w:del>
    </w:p>
    <w:p w14:paraId="60E3E971" w14:textId="19C93D28" w:rsidR="004B49EC" w:rsidDel="00D22B2A" w:rsidRDefault="004B49EC" w:rsidP="00C00C66">
      <w:pPr>
        <w:pStyle w:val="NormalWeb"/>
        <w:rPr>
          <w:del w:id="77" w:author="Francesco Logozzo" w:date="2014-12-03T16:32:00Z"/>
          <w:rFonts w:eastAsia="SimSun"/>
          <w:sz w:val="20"/>
          <w:szCs w:val="20"/>
        </w:rPr>
      </w:pPr>
      <w:del w:id="78" w:author="Francesco Logozzo" w:date="2014-12-03T16:32:00Z">
        <w:r w:rsidDel="00D22B2A">
          <w:rPr>
            <w:rFonts w:eastAsia="SimSun"/>
            <w:sz w:val="20"/>
            <w:szCs w:val="20"/>
          </w:rPr>
          <w:delText>reverse engineer, decompile or disassemble the software, except and only to the extent that applicable law expressly permits, despite this limitation</w:delText>
        </w:r>
        <w:r w:rsidDel="00D22B2A">
          <w:delText>;</w:delText>
        </w:r>
      </w:del>
    </w:p>
    <w:p w14:paraId="227F84AC" w14:textId="0A3FA8C2" w:rsidR="004B49EC" w:rsidDel="00D22B2A" w:rsidRDefault="004B49EC" w:rsidP="00C00C66">
      <w:pPr>
        <w:pStyle w:val="NormalWeb"/>
        <w:rPr>
          <w:del w:id="79" w:author="Francesco Logozzo" w:date="2014-12-03T16:32:00Z"/>
          <w:rFonts w:eastAsia="SimSun"/>
          <w:sz w:val="20"/>
          <w:szCs w:val="20"/>
        </w:rPr>
      </w:pPr>
      <w:del w:id="80" w:author="Francesco Logozzo" w:date="2014-12-03T16:32:00Z">
        <w:r w:rsidDel="00D22B2A">
          <w:rPr>
            <w:rFonts w:eastAsia="SimSun"/>
            <w:sz w:val="20"/>
            <w:szCs w:val="20"/>
          </w:rPr>
          <w:delText>make more copies of the software than specified in this agreement or allowed by applicable law, despite this limitation</w:delText>
        </w:r>
        <w:r w:rsidDel="00D22B2A">
          <w:delText>;</w:delText>
        </w:r>
      </w:del>
    </w:p>
    <w:p w14:paraId="11116E30" w14:textId="6E6752E1" w:rsidR="004B49EC" w:rsidDel="00D22B2A" w:rsidRDefault="004B49EC" w:rsidP="00C00C66">
      <w:pPr>
        <w:pStyle w:val="NormalWeb"/>
        <w:rPr>
          <w:del w:id="81" w:author="Francesco Logozzo" w:date="2014-12-03T16:32:00Z"/>
          <w:rFonts w:eastAsia="SimSun"/>
          <w:sz w:val="20"/>
          <w:szCs w:val="20"/>
        </w:rPr>
      </w:pPr>
      <w:del w:id="82" w:author="Francesco Logozzo" w:date="2014-12-03T16:32:00Z">
        <w:r w:rsidDel="00D22B2A">
          <w:rPr>
            <w:rFonts w:eastAsia="SimSun"/>
            <w:sz w:val="20"/>
            <w:szCs w:val="20"/>
          </w:rPr>
          <w:delText>publish the software for others to copy</w:delText>
        </w:r>
        <w:r w:rsidDel="00D22B2A">
          <w:delText>;</w:delText>
        </w:r>
      </w:del>
    </w:p>
    <w:p w14:paraId="64BCE7A6" w14:textId="4BAF46CD" w:rsidR="004B49EC" w:rsidDel="00D22B2A" w:rsidRDefault="004B49EC" w:rsidP="00C00C66">
      <w:pPr>
        <w:pStyle w:val="NormalWeb"/>
        <w:rPr>
          <w:del w:id="83" w:author="Francesco Logozzo" w:date="2014-12-03T16:32:00Z"/>
          <w:rFonts w:eastAsia="SimSun"/>
          <w:sz w:val="20"/>
          <w:szCs w:val="20"/>
        </w:rPr>
      </w:pPr>
      <w:del w:id="84" w:author="Francesco Logozzo" w:date="2014-12-03T16:32:00Z">
        <w:r w:rsidDel="00D22B2A">
          <w:rPr>
            <w:rFonts w:eastAsia="SimSun"/>
            <w:sz w:val="20"/>
            <w:szCs w:val="20"/>
          </w:rPr>
          <w:delText>rent, lease or lend the software</w:delText>
        </w:r>
        <w:r w:rsidDel="00D22B2A">
          <w:delText>;</w:delText>
        </w:r>
      </w:del>
    </w:p>
    <w:p w14:paraId="3E0FBEB2" w14:textId="77D437A2" w:rsidR="004B49EC" w:rsidDel="00D22B2A" w:rsidRDefault="004B49EC" w:rsidP="00C00C66">
      <w:pPr>
        <w:pStyle w:val="NormalWeb"/>
        <w:rPr>
          <w:del w:id="85" w:author="Francesco Logozzo" w:date="2014-12-03T16:32:00Z"/>
          <w:rFonts w:eastAsia="SimSun"/>
          <w:sz w:val="20"/>
          <w:szCs w:val="20"/>
        </w:rPr>
      </w:pPr>
      <w:del w:id="86" w:author="Francesco Logozzo" w:date="2014-12-03T16:32:00Z">
        <w:r w:rsidDel="00D22B2A">
          <w:rPr>
            <w:rFonts w:eastAsia="SimSun"/>
            <w:sz w:val="20"/>
            <w:szCs w:val="20"/>
          </w:rPr>
          <w:delText>transfer the software or this agreement to any third party</w:delText>
        </w:r>
        <w:r w:rsidDel="00D22B2A">
          <w:delText>; or</w:delText>
        </w:r>
      </w:del>
    </w:p>
    <w:p w14:paraId="7D138202" w14:textId="11B8EA3C" w:rsidR="004B49EC" w:rsidDel="00D22B2A" w:rsidRDefault="004B49EC" w:rsidP="00C00C66">
      <w:pPr>
        <w:pStyle w:val="NormalWeb"/>
        <w:rPr>
          <w:del w:id="87" w:author="Francesco Logozzo" w:date="2014-12-03T16:32:00Z"/>
          <w:rFonts w:eastAsia="SimSun"/>
          <w:sz w:val="20"/>
          <w:szCs w:val="20"/>
        </w:rPr>
      </w:pPr>
      <w:del w:id="88" w:author="Francesco Logozzo" w:date="2014-12-03T16:32:00Z">
        <w:r w:rsidDel="00D22B2A">
          <w:rPr>
            <w:rFonts w:eastAsia="SimSun"/>
            <w:sz w:val="20"/>
            <w:szCs w:val="20"/>
          </w:rPr>
          <w:delText>use the software for commercial software hosting services</w:delText>
        </w:r>
        <w:r w:rsidDel="00D22B2A">
          <w:delText>.</w:delText>
        </w:r>
      </w:del>
    </w:p>
    <w:p w14:paraId="706F94A3" w14:textId="6BCC1DAB" w:rsidR="004B49EC" w:rsidDel="00D22B2A" w:rsidRDefault="004B49EC" w:rsidP="00C00C66">
      <w:pPr>
        <w:pStyle w:val="NormalWeb"/>
        <w:rPr>
          <w:del w:id="89" w:author="Francesco Logozzo" w:date="2014-12-03T16:32:00Z"/>
          <w:rStyle w:val="Hyperlink"/>
          <w:rFonts w:ascii="Tahoma" w:eastAsia="SimSun" w:hAnsi="Tahoma"/>
        </w:rPr>
      </w:pPr>
      <w:del w:id="90" w:author="Francesco Logozzo" w:date="2014-12-03T16:32:00Z">
        <w:r w:rsidDel="00D22B2A">
          <w:rPr>
            <w:rFonts w:eastAsia="SimSun"/>
            <w:caps/>
            <w:sz w:val="20"/>
            <w:szCs w:val="20"/>
          </w:rPr>
          <w:delText>Export Restrictions</w:delText>
        </w:r>
        <w:r w:rsidDel="00D22B2A">
          <w:rPr>
            <w:rFonts w:eastAsia="SimSun"/>
            <w:sz w:val="20"/>
            <w:szCs w:val="20"/>
          </w:rPr>
          <w:delTex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delText>
        </w:r>
        <w:r w:rsidDel="00D22B2A">
          <w:rPr>
            <w:rStyle w:val="Hyperlink"/>
            <w:rFonts w:eastAsia="SimSun"/>
            <w:sz w:val="20"/>
            <w:szCs w:val="20"/>
          </w:rPr>
          <w:delText>www.microsoft.com/exporting</w:delText>
        </w:r>
        <w:r w:rsidDel="00D22B2A">
          <w:rPr>
            <w:rFonts w:eastAsia="SimSun"/>
            <w:sz w:val="20"/>
            <w:szCs w:val="20"/>
          </w:rPr>
          <w:delText>.</w:delText>
        </w:r>
      </w:del>
    </w:p>
    <w:p w14:paraId="03A6329F" w14:textId="4B613861" w:rsidR="004B49EC" w:rsidDel="00D22B2A" w:rsidRDefault="004B49EC" w:rsidP="00C00C66">
      <w:pPr>
        <w:pStyle w:val="NormalWeb"/>
        <w:rPr>
          <w:del w:id="91" w:author="Francesco Logozzo" w:date="2014-12-03T16:32:00Z"/>
          <w:rFonts w:eastAsia="SimSun"/>
        </w:rPr>
      </w:pPr>
      <w:del w:id="92" w:author="Francesco Logozzo" w:date="2014-12-03T16:32:00Z">
        <w:r w:rsidDel="00D22B2A">
          <w:rPr>
            <w:rFonts w:eastAsia="SimSun"/>
            <w:caps/>
            <w:sz w:val="20"/>
            <w:szCs w:val="20"/>
          </w:rPr>
          <w:delText>SUPPORT SERVICES.</w:delText>
        </w:r>
        <w:r w:rsidDel="00D22B2A">
          <w:rPr>
            <w:rFonts w:eastAsia="SimSun"/>
            <w:sz w:val="20"/>
            <w:szCs w:val="20"/>
          </w:rPr>
          <w:delText xml:space="preserve"> Because this software is “as is,” we may not provide support services for it.</w:delText>
        </w:r>
      </w:del>
    </w:p>
    <w:p w14:paraId="19F0A58D" w14:textId="0D9A0308" w:rsidR="004B49EC" w:rsidDel="00D22B2A" w:rsidRDefault="004B49EC" w:rsidP="00C00C66">
      <w:pPr>
        <w:pStyle w:val="NormalWeb"/>
        <w:rPr>
          <w:del w:id="93" w:author="Francesco Logozzo" w:date="2014-12-03T16:32:00Z"/>
          <w:rFonts w:eastAsia="SimSun"/>
          <w:b/>
          <w:bCs/>
          <w:sz w:val="20"/>
          <w:szCs w:val="20"/>
        </w:rPr>
      </w:pPr>
      <w:del w:id="94" w:author="Francesco Logozzo" w:date="2014-12-03T16:32:00Z">
        <w:r w:rsidDel="00D22B2A">
          <w:rPr>
            <w:rFonts w:eastAsia="SimSun"/>
            <w:caps/>
            <w:sz w:val="20"/>
            <w:szCs w:val="20"/>
          </w:rPr>
          <w:delText>Entire Agreement.</w:delText>
        </w:r>
        <w:r w:rsidDel="00D22B2A">
          <w:rPr>
            <w:rFonts w:eastAsia="SimSun"/>
            <w:sz w:val="20"/>
            <w:szCs w:val="20"/>
          </w:rPr>
          <w:delText xml:space="preserve"> This agreement, and the terms for supplements, updates, Internet-based services and support services that you use, are the entire agreement for the software and support services.</w:delText>
        </w:r>
      </w:del>
    </w:p>
    <w:p w14:paraId="400BD702" w14:textId="2174259B" w:rsidR="004B49EC" w:rsidDel="00D22B2A" w:rsidRDefault="004B49EC" w:rsidP="00C00C66">
      <w:pPr>
        <w:pStyle w:val="NormalWeb"/>
        <w:rPr>
          <w:del w:id="95" w:author="Francesco Logozzo" w:date="2014-12-03T16:32:00Z"/>
          <w:rFonts w:eastAsia="SimSun"/>
          <w:sz w:val="20"/>
          <w:szCs w:val="20"/>
        </w:rPr>
      </w:pPr>
      <w:del w:id="96" w:author="Francesco Logozzo" w:date="2014-12-03T16:32:00Z">
        <w:r w:rsidDel="00D22B2A">
          <w:rPr>
            <w:rFonts w:eastAsia="SimSun"/>
            <w:caps/>
            <w:sz w:val="20"/>
            <w:szCs w:val="20"/>
          </w:rPr>
          <w:delText>Applicable Law</w:delText>
        </w:r>
        <w:r w:rsidDel="00D22B2A">
          <w:rPr>
            <w:rFonts w:eastAsia="SimSun"/>
            <w:sz w:val="20"/>
            <w:szCs w:val="20"/>
          </w:rPr>
          <w:delText>.</w:delText>
        </w:r>
      </w:del>
    </w:p>
    <w:p w14:paraId="214437D4" w14:textId="4433D0F5" w:rsidR="004B49EC" w:rsidDel="00D22B2A" w:rsidRDefault="004B49EC" w:rsidP="00C00C66">
      <w:pPr>
        <w:pStyle w:val="NormalWeb"/>
        <w:rPr>
          <w:del w:id="97" w:author="Francesco Logozzo" w:date="2014-12-03T16:32:00Z"/>
          <w:rFonts w:eastAsia="SimSun"/>
          <w:sz w:val="20"/>
          <w:szCs w:val="20"/>
        </w:rPr>
      </w:pPr>
      <w:del w:id="98" w:author="Francesco Logozzo" w:date="2014-12-03T16:32:00Z">
        <w:r w:rsidDel="00D22B2A">
          <w:rPr>
            <w:rFonts w:eastAsia="SimSun"/>
            <w:sz w:val="20"/>
            <w:szCs w:val="20"/>
          </w:rPr>
          <w:delText>United States.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delText>
        </w:r>
      </w:del>
    </w:p>
    <w:p w14:paraId="511E7A29" w14:textId="44C54AB6" w:rsidR="004B49EC" w:rsidDel="00D22B2A" w:rsidRDefault="004B49EC" w:rsidP="00C00C66">
      <w:pPr>
        <w:pStyle w:val="NormalWeb"/>
        <w:rPr>
          <w:del w:id="99" w:author="Francesco Logozzo" w:date="2014-12-03T16:32:00Z"/>
          <w:rFonts w:eastAsia="SimSun"/>
          <w:sz w:val="20"/>
          <w:szCs w:val="20"/>
        </w:rPr>
      </w:pPr>
      <w:del w:id="100" w:author="Francesco Logozzo" w:date="2014-12-03T16:32:00Z">
        <w:r w:rsidDel="00D22B2A">
          <w:rPr>
            <w:rFonts w:eastAsia="SimSun"/>
            <w:sz w:val="20"/>
            <w:szCs w:val="20"/>
          </w:rPr>
          <w:delText>Outside the United States. If you acquired the software in any other country, the laws of that country apply.</w:delText>
        </w:r>
      </w:del>
    </w:p>
    <w:p w14:paraId="19414EF0" w14:textId="2BE13A67" w:rsidR="004B49EC" w:rsidDel="00D22B2A" w:rsidRDefault="004B49EC" w:rsidP="00C00C66">
      <w:pPr>
        <w:pStyle w:val="NormalWeb"/>
        <w:rPr>
          <w:del w:id="101" w:author="Francesco Logozzo" w:date="2014-12-03T16:32:00Z"/>
          <w:rFonts w:eastAsia="SimSun"/>
          <w:caps/>
          <w:sz w:val="20"/>
          <w:szCs w:val="20"/>
        </w:rPr>
      </w:pPr>
      <w:del w:id="102" w:author="Francesco Logozzo" w:date="2014-12-03T16:32:00Z">
        <w:r w:rsidDel="00D22B2A">
          <w:rPr>
            <w:rFonts w:eastAsia="SimSun"/>
            <w:caps/>
            <w:sz w:val="20"/>
            <w:szCs w:val="20"/>
          </w:rPr>
          <w:delText>Legal Effect.</w:delText>
        </w:r>
        <w:r w:rsidDel="00D22B2A">
          <w:rPr>
            <w:rFonts w:eastAsia="SimSun"/>
            <w:sz w:val="20"/>
            <w:szCs w:val="20"/>
          </w:rPr>
          <w:delTex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delText>
        </w:r>
      </w:del>
    </w:p>
    <w:p w14:paraId="797E1112" w14:textId="65D25E16" w:rsidR="004B49EC" w:rsidDel="00D22B2A" w:rsidRDefault="004B49EC" w:rsidP="00C00C66">
      <w:pPr>
        <w:pStyle w:val="NormalWeb"/>
        <w:rPr>
          <w:del w:id="103" w:author="Francesco Logozzo" w:date="2014-12-03T16:32:00Z"/>
          <w:rFonts w:eastAsia="SimSun"/>
          <w:caps/>
          <w:sz w:val="20"/>
          <w:szCs w:val="20"/>
        </w:rPr>
      </w:pPr>
      <w:del w:id="104" w:author="Francesco Logozzo" w:date="2014-12-03T16:32:00Z">
        <w:r w:rsidDel="00D22B2A">
          <w:rPr>
            <w:rFonts w:eastAsia="SimSun"/>
            <w:caps/>
            <w:sz w:val="20"/>
            <w:szCs w:val="20"/>
          </w:rPr>
          <w:delText>Disclaimer of Warranty.</w:delText>
        </w:r>
        <w:r w:rsidDel="00D22B2A">
          <w:rPr>
            <w:rFonts w:eastAsia="SimSun"/>
            <w:sz w:val="20"/>
            <w:szCs w:val="20"/>
          </w:rPr>
          <w:delText xml:space="preserve"> </w:delText>
        </w:r>
        <w:r w:rsidDel="00D22B2A">
          <w:rPr>
            <w:rFonts w:eastAsia="SimSun"/>
            <w:caps/>
            <w:sz w:val="20"/>
            <w:szCs w:val="20"/>
          </w:rPr>
          <w:delText>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delText>
        </w:r>
      </w:del>
    </w:p>
    <w:p w14:paraId="7461CF1B" w14:textId="18D181F0" w:rsidR="004B49EC" w:rsidDel="00D22B2A" w:rsidRDefault="004B49EC" w:rsidP="00C00C66">
      <w:pPr>
        <w:pStyle w:val="NormalWeb"/>
        <w:rPr>
          <w:del w:id="105" w:author="Francesco Logozzo" w:date="2014-12-03T16:32:00Z"/>
          <w:rFonts w:eastAsia="SimSun"/>
          <w:caps/>
          <w:sz w:val="20"/>
          <w:szCs w:val="20"/>
        </w:rPr>
      </w:pPr>
      <w:del w:id="106" w:author="Francesco Logozzo" w:date="2014-12-03T16:32:00Z">
        <w:r w:rsidDel="00D22B2A">
          <w:rPr>
            <w:rFonts w:eastAsia="SimSun"/>
            <w:caps/>
            <w:sz w:val="20"/>
            <w:szCs w:val="20"/>
          </w:rPr>
          <w:delText>Limitation on and Exclusion of Remedies and Damages. You can recover from Microsoft and its suppliers only direct damages up to U.S. $5.00. You cannot recover any other damages, including consequential, lost profits, special, indirect or incidental damages.</w:delText>
        </w:r>
      </w:del>
    </w:p>
    <w:p w14:paraId="67532A7A" w14:textId="1F0D1C70" w:rsidR="004B49EC" w:rsidDel="00D22B2A" w:rsidRDefault="004B49EC" w:rsidP="00C00C66">
      <w:pPr>
        <w:pStyle w:val="NormalWeb"/>
        <w:rPr>
          <w:del w:id="107" w:author="Francesco Logozzo" w:date="2014-12-03T16:32:00Z"/>
          <w:rFonts w:eastAsia="SimSun"/>
          <w:sz w:val="20"/>
          <w:szCs w:val="20"/>
        </w:rPr>
      </w:pPr>
      <w:del w:id="108" w:author="Francesco Logozzo" w:date="2014-12-03T16:32:00Z">
        <w:r w:rsidDel="00D22B2A">
          <w:rPr>
            <w:rFonts w:eastAsia="SimSun"/>
            <w:sz w:val="20"/>
            <w:szCs w:val="20"/>
          </w:rPr>
          <w:delText>This limitation applies to</w:delText>
        </w:r>
      </w:del>
    </w:p>
    <w:p w14:paraId="7C918B45" w14:textId="4A6FAAAD" w:rsidR="004B49EC" w:rsidDel="00D22B2A" w:rsidRDefault="004B49EC" w:rsidP="00C00C66">
      <w:pPr>
        <w:pStyle w:val="NormalWeb"/>
        <w:rPr>
          <w:del w:id="109" w:author="Francesco Logozzo" w:date="2014-12-03T16:32:00Z"/>
          <w:rFonts w:eastAsia="SimSun"/>
          <w:sz w:val="20"/>
          <w:szCs w:val="20"/>
        </w:rPr>
      </w:pPr>
      <w:del w:id="110" w:author="Francesco Logozzo" w:date="2014-12-03T16:32:00Z">
        <w:r w:rsidDel="00D22B2A">
          <w:rPr>
            <w:rFonts w:eastAsia="SimSun"/>
            <w:sz w:val="20"/>
            <w:szCs w:val="20"/>
          </w:rPr>
          <w:delText>anything related to the software, services, content (including code) on third party Internet sites, or third party programs; and</w:delText>
        </w:r>
      </w:del>
    </w:p>
    <w:p w14:paraId="7698C70E" w14:textId="53D946E4" w:rsidR="004B49EC" w:rsidDel="00D22B2A" w:rsidRDefault="004B49EC" w:rsidP="00C00C66">
      <w:pPr>
        <w:pStyle w:val="NormalWeb"/>
        <w:rPr>
          <w:del w:id="111" w:author="Francesco Logozzo" w:date="2014-12-03T16:32:00Z"/>
          <w:rFonts w:eastAsia="SimSun"/>
          <w:sz w:val="20"/>
          <w:szCs w:val="20"/>
        </w:rPr>
      </w:pPr>
      <w:del w:id="112" w:author="Francesco Logozzo" w:date="2014-12-03T16:32:00Z">
        <w:r w:rsidDel="00D22B2A">
          <w:rPr>
            <w:rFonts w:eastAsia="SimSun"/>
            <w:sz w:val="20"/>
            <w:szCs w:val="20"/>
          </w:rPr>
          <w:delText>claims for breach of contract, breach of warranty, guarantee or condition, strict liability, negligence, or other tort to the extent permitted by applicable law.</w:delText>
        </w:r>
      </w:del>
    </w:p>
    <w:p w14:paraId="5E1960FD" w14:textId="3085E206" w:rsidR="004B49EC" w:rsidDel="00D22B2A" w:rsidRDefault="004B49EC" w:rsidP="00C00C66">
      <w:pPr>
        <w:pStyle w:val="NormalWeb"/>
        <w:rPr>
          <w:del w:id="113" w:author="Francesco Logozzo" w:date="2014-12-03T16:32:00Z"/>
          <w:rFonts w:eastAsia="SimSun"/>
          <w:sz w:val="20"/>
          <w:szCs w:val="20"/>
        </w:rPr>
      </w:pPr>
      <w:del w:id="114" w:author="Francesco Logozzo" w:date="2014-12-03T16:32:00Z">
        <w:r w:rsidDel="00D22B2A">
          <w:rPr>
            <w:rFonts w:eastAsia="SimSun"/>
            <w:sz w:val="20"/>
            <w:szCs w:val="20"/>
          </w:rPr>
          <w:delText>It also applies even if Microsoft knew or should have known about the possibility of the damages. The above limitation or exclusion may not apply to you because your country may not allow the exclusion or limitation of incidental, consequential or other damages.</w:delText>
        </w:r>
      </w:del>
    </w:p>
    <w:p w14:paraId="0EAAC253" w14:textId="688AA603" w:rsidR="004B49EC" w:rsidDel="00D22B2A" w:rsidRDefault="004B49EC" w:rsidP="00C00C66">
      <w:pPr>
        <w:pStyle w:val="NormalWeb"/>
        <w:rPr>
          <w:del w:id="115" w:author="Francesco Logozzo" w:date="2014-12-03T16:32:00Z"/>
          <w:rFonts w:eastAsia="SimSun"/>
          <w:sz w:val="20"/>
          <w:szCs w:val="20"/>
        </w:rPr>
      </w:pPr>
      <w:del w:id="116" w:author="Francesco Logozzo" w:date="2014-12-03T16:32:00Z">
        <w:r w:rsidDel="00D22B2A">
          <w:rPr>
            <w:rFonts w:eastAsia="SimSun"/>
            <w:sz w:val="20"/>
            <w:szCs w:val="20"/>
          </w:rPr>
          <w:delText>Please note: As this software is distributed in Quebec, Canada, some of the clauses in this agreement are provided below in French.</w:delText>
        </w:r>
      </w:del>
    </w:p>
    <w:p w14:paraId="47ED99A8" w14:textId="362CF1D0" w:rsidR="004B49EC" w:rsidDel="00D22B2A" w:rsidRDefault="004B49EC" w:rsidP="00C00C66">
      <w:pPr>
        <w:pStyle w:val="NormalWeb"/>
        <w:rPr>
          <w:del w:id="117" w:author="Francesco Logozzo" w:date="2014-12-03T16:32:00Z"/>
          <w:rFonts w:eastAsia="SimSun"/>
          <w:sz w:val="20"/>
          <w:szCs w:val="20"/>
        </w:rPr>
      </w:pPr>
      <w:del w:id="118" w:author="Francesco Logozzo" w:date="2014-12-03T16:32:00Z">
        <w:r w:rsidDel="00D22B2A">
          <w:rPr>
            <w:rFonts w:eastAsia="SimSun"/>
            <w:sz w:val="20"/>
            <w:szCs w:val="20"/>
          </w:rPr>
          <w:delText>Remarque : Ce logiciel étant distribué au Québec, Canada, certaines des clauses dans ce contrat sont fournies ci-dessous en français.</w:delText>
        </w:r>
      </w:del>
    </w:p>
    <w:p w14:paraId="012CA205" w14:textId="53E75534" w:rsidR="004B49EC" w:rsidDel="00D22B2A" w:rsidRDefault="004B49EC" w:rsidP="00C00C66">
      <w:pPr>
        <w:pStyle w:val="NormalWeb"/>
        <w:rPr>
          <w:del w:id="119" w:author="Francesco Logozzo" w:date="2014-12-03T16:32:00Z"/>
          <w:rFonts w:eastAsia="SimSun"/>
          <w:sz w:val="20"/>
          <w:szCs w:val="20"/>
        </w:rPr>
      </w:pPr>
      <w:del w:id="120" w:author="Francesco Logozzo" w:date="2014-12-03T16:32:00Z">
        <w:r w:rsidDel="00D22B2A">
          <w:rPr>
            <w:rFonts w:eastAsia="SimSun"/>
            <w:b/>
            <w:bCs/>
            <w:sz w:val="20"/>
            <w:szCs w:val="20"/>
          </w:rPr>
          <w:delText>EXONÉRATION DE GARANTIE.</w:delText>
        </w:r>
        <w:r w:rsidDel="00D22B2A">
          <w:rPr>
            <w:rFonts w:eastAsia="SimSun"/>
            <w:sz w:val="20"/>
            <w:szCs w:val="20"/>
          </w:rPr>
          <w:delText xml:space="preserv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delText>
        </w:r>
      </w:del>
    </w:p>
    <w:p w14:paraId="28504115" w14:textId="1344D687" w:rsidR="004B49EC" w:rsidDel="00D22B2A" w:rsidRDefault="004B49EC" w:rsidP="00C00C66">
      <w:pPr>
        <w:pStyle w:val="NormalWeb"/>
        <w:rPr>
          <w:del w:id="121" w:author="Francesco Logozzo" w:date="2014-12-03T16:32:00Z"/>
          <w:rFonts w:eastAsia="SimSun"/>
          <w:sz w:val="20"/>
          <w:szCs w:val="20"/>
        </w:rPr>
      </w:pPr>
      <w:del w:id="122" w:author="Francesco Logozzo" w:date="2014-12-03T16:32:00Z">
        <w:r w:rsidDel="00D22B2A">
          <w:rPr>
            <w:rFonts w:eastAsia="SimSun"/>
            <w:b/>
            <w:bCs/>
            <w:sz w:val="20"/>
            <w:szCs w:val="20"/>
          </w:rPr>
          <w:delText>LIMITATION DES DOMMAGES-INTÉRÊTS ET EXCLUSION DE RESPONSABILITÉ POUR LES DOMMAGES.</w:delText>
        </w:r>
        <w:r w:rsidDel="00D22B2A">
          <w:rPr>
            <w:rFonts w:eastAsia="SimSun"/>
            <w:sz w:val="20"/>
            <w:szCs w:val="20"/>
          </w:rPr>
          <w:delTex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delText>
        </w:r>
      </w:del>
    </w:p>
    <w:p w14:paraId="29DD7D00" w14:textId="75CBA39E" w:rsidR="004B49EC" w:rsidDel="00D22B2A" w:rsidRDefault="004B49EC" w:rsidP="00C00C66">
      <w:pPr>
        <w:pStyle w:val="NormalWeb"/>
        <w:rPr>
          <w:del w:id="123" w:author="Francesco Logozzo" w:date="2014-12-03T16:32:00Z"/>
          <w:rFonts w:eastAsia="SimSun"/>
          <w:sz w:val="20"/>
          <w:szCs w:val="20"/>
        </w:rPr>
      </w:pPr>
      <w:del w:id="124" w:author="Francesco Logozzo" w:date="2014-12-03T16:32:00Z">
        <w:r w:rsidDel="00D22B2A">
          <w:rPr>
            <w:rFonts w:eastAsia="SimSun"/>
            <w:sz w:val="20"/>
            <w:szCs w:val="20"/>
          </w:rPr>
          <w:delText>Cette limitation concerne :</w:delText>
        </w:r>
      </w:del>
    </w:p>
    <w:p w14:paraId="31113B16" w14:textId="567F0662" w:rsidR="004B49EC" w:rsidDel="00D22B2A" w:rsidRDefault="004B49EC" w:rsidP="00C00C66">
      <w:pPr>
        <w:pStyle w:val="NormalWeb"/>
        <w:rPr>
          <w:del w:id="125" w:author="Francesco Logozzo" w:date="2014-12-03T16:32:00Z"/>
          <w:rFonts w:eastAsia="SimSun"/>
          <w:sz w:val="20"/>
          <w:szCs w:val="20"/>
        </w:rPr>
      </w:pPr>
      <w:del w:id="126" w:author="Francesco Logozzo" w:date="2014-12-03T16:32:00Z">
        <w:r w:rsidDel="00D22B2A">
          <w:rPr>
            <w:rFonts w:eastAsia="SimSun"/>
            <w:sz w:val="20"/>
            <w:szCs w:val="20"/>
          </w:rPr>
          <w:delText>tout ce qui est relié au logiciel, aux services ou au contenu (y compris le code) figurant sur des sites Internet tiers ou dans des programmes tiers ; et</w:delText>
        </w:r>
      </w:del>
    </w:p>
    <w:p w14:paraId="7D148129" w14:textId="766F4886" w:rsidR="004B49EC" w:rsidDel="00D22B2A" w:rsidRDefault="004B49EC" w:rsidP="00C00C66">
      <w:pPr>
        <w:pStyle w:val="NormalWeb"/>
        <w:rPr>
          <w:del w:id="127" w:author="Francesco Logozzo" w:date="2014-12-03T16:32:00Z"/>
          <w:rFonts w:eastAsia="SimSun"/>
          <w:sz w:val="20"/>
          <w:szCs w:val="20"/>
        </w:rPr>
      </w:pPr>
      <w:del w:id="128" w:author="Francesco Logozzo" w:date="2014-12-03T16:32:00Z">
        <w:r w:rsidDel="00D22B2A">
          <w:rPr>
            <w:rFonts w:eastAsia="SimSun"/>
            <w:sz w:val="20"/>
            <w:szCs w:val="20"/>
          </w:rPr>
          <w:delText>les réclamations au titre de violation de contrat ou de garantie, ou au titre de responsabilité stricte, de négligence ou d’une autre faute dans la limite autorisée par la loi en vigueur.</w:delText>
        </w:r>
      </w:del>
    </w:p>
    <w:p w14:paraId="16ABF300" w14:textId="3C2AC9C0" w:rsidR="004B49EC" w:rsidDel="00D22B2A" w:rsidRDefault="004B49EC" w:rsidP="00C00C66">
      <w:pPr>
        <w:pStyle w:val="NormalWeb"/>
        <w:rPr>
          <w:del w:id="129" w:author="Francesco Logozzo" w:date="2014-12-03T16:32:00Z"/>
          <w:rFonts w:eastAsia="SimSun"/>
          <w:sz w:val="20"/>
          <w:szCs w:val="20"/>
        </w:rPr>
      </w:pPr>
      <w:del w:id="130" w:author="Francesco Logozzo" w:date="2014-12-03T16:32:00Z">
        <w:r w:rsidDel="00D22B2A">
          <w:rPr>
            <w:rFonts w:eastAsia="SimSun"/>
            <w:sz w:val="20"/>
            <w:szCs w:val="20"/>
          </w:rPr>
          <w:delTex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delText>
        </w:r>
      </w:del>
    </w:p>
    <w:p w14:paraId="5D9614D9" w14:textId="7454C781" w:rsidR="004B49EC" w:rsidDel="00D22B2A" w:rsidRDefault="004B49EC" w:rsidP="00C00C66">
      <w:pPr>
        <w:pStyle w:val="NormalWeb"/>
        <w:rPr>
          <w:del w:id="131" w:author="Francesco Logozzo" w:date="2014-12-03T16:32:00Z"/>
          <w:rFonts w:eastAsia="SimSun"/>
          <w:b/>
          <w:bCs/>
          <w:sz w:val="20"/>
          <w:szCs w:val="20"/>
          <w:lang w:val="fr-FR"/>
        </w:rPr>
      </w:pPr>
      <w:del w:id="132" w:author="Francesco Logozzo" w:date="2014-12-03T16:32:00Z">
        <w:r w:rsidDel="00D22B2A">
          <w:rPr>
            <w:rFonts w:eastAsia="SimSun"/>
            <w:b/>
            <w:bCs/>
            <w:sz w:val="20"/>
            <w:szCs w:val="20"/>
          </w:rPr>
          <w:delText>EFFET JURIDIQUE.</w:delText>
        </w:r>
        <w:r w:rsidDel="00D22B2A">
          <w:rPr>
            <w:rFonts w:eastAsia="SimSun"/>
            <w:sz w:val="20"/>
            <w:szCs w:val="20"/>
          </w:rPr>
          <w:delText xml:space="preserve"> Le présent contrat décrit certains droits juridiques. Vous pourriez avoir d’autres droits prévus par les lois de votre pays. </w:delText>
        </w:r>
        <w:r w:rsidDel="00D22B2A">
          <w:rPr>
            <w:rFonts w:eastAsia="SimSun"/>
            <w:sz w:val="20"/>
            <w:szCs w:val="20"/>
            <w:lang w:val="fr-FR"/>
          </w:rPr>
          <w:delText>Le présent contrat ne modifie pas les droits que vous confèrent les lois de votre pays si celles-ci ne le permettent pas.</w:delText>
        </w:r>
      </w:del>
    </w:p>
    <w:p w14:paraId="61AABE78" w14:textId="77777777" w:rsidR="00967740" w:rsidRDefault="00967740" w:rsidP="00C00C66">
      <w:pPr>
        <w:pStyle w:val="NormalWeb"/>
      </w:pPr>
    </w:p>
    <w:sectPr w:rsidR="00967740" w:rsidSect="0096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altName w:val="Arial"/>
    <w:panose1 w:val="020B0603020202020204"/>
    <w:charset w:val="00"/>
    <w:family w:val="swiss"/>
    <w:pitch w:val="variable"/>
    <w:sig w:usb0="00000287" w:usb1="00000003"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EE"/>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08A79BA"/>
    <w:multiLevelType w:val="hybridMultilevel"/>
    <w:tmpl w:val="31864B5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nsid w:val="2CD51C57"/>
    <w:multiLevelType w:val="multilevel"/>
    <w:tmpl w:val="9A5C54D2"/>
    <w:lvl w:ilvl="0">
      <w:start w:val="1"/>
      <w:numFmt w:val="decimal"/>
      <w:pStyle w:val="Heading1"/>
      <w:lvlText w:val="%1."/>
      <w:lvlJc w:val="left"/>
      <w:pPr>
        <w:tabs>
          <w:tab w:val="num" w:pos="360"/>
        </w:tabs>
        <w:ind w:left="357" w:hanging="357"/>
      </w:pPr>
      <w:rPr>
        <w:rFonts w:ascii="Tahoma" w:hAnsi="Tahoma" w:cs="Tahoma" w:hint="default"/>
        <w:b/>
        <w:bCs/>
        <w:i w:val="0"/>
        <w:iCs w:val="0"/>
        <w:color w:val="auto"/>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5CF4435A"/>
    <w:multiLevelType w:val="hybridMultilevel"/>
    <w:tmpl w:val="FD88DB7A"/>
    <w:lvl w:ilvl="0" w:tplc="FFFFFFFF">
      <w:start w:val="1"/>
      <w:numFmt w:val="bullet"/>
      <w:pStyle w:val="Bullet4"/>
      <w:lvlText w:val=""/>
      <w:lvlJc w:val="left"/>
      <w:pPr>
        <w:tabs>
          <w:tab w:val="num" w:pos="1437"/>
        </w:tabs>
        <w:ind w:left="1435"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6E2C692F"/>
    <w:multiLevelType w:val="hybridMultilevel"/>
    <w:tmpl w:val="5144F806"/>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7"/>
  </w:num>
  <w:num w:numId="5">
    <w:abstractNumId w:val="4"/>
  </w:num>
  <w:num w:numId="6">
    <w:abstractNumId w:val="6"/>
  </w:num>
  <w:num w:numId="7">
    <w:abstractNumId w:val="0"/>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esco Logozzo">
    <w15:presenceInfo w15:providerId="AD" w15:userId="S-1-5-21-2127521184-1604012920-1887927527-2995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9EC"/>
    <w:rsid w:val="00013734"/>
    <w:rsid w:val="00024CFB"/>
    <w:rsid w:val="00033ACC"/>
    <w:rsid w:val="000404B8"/>
    <w:rsid w:val="000A7937"/>
    <w:rsid w:val="00117B77"/>
    <w:rsid w:val="0014605F"/>
    <w:rsid w:val="001A2994"/>
    <w:rsid w:val="001F2412"/>
    <w:rsid w:val="00282F0E"/>
    <w:rsid w:val="00291FA7"/>
    <w:rsid w:val="002C482F"/>
    <w:rsid w:val="002D41D8"/>
    <w:rsid w:val="002E67B9"/>
    <w:rsid w:val="003429AC"/>
    <w:rsid w:val="003775FF"/>
    <w:rsid w:val="003B234C"/>
    <w:rsid w:val="003B3CAE"/>
    <w:rsid w:val="003B3E1A"/>
    <w:rsid w:val="003F5236"/>
    <w:rsid w:val="00453D34"/>
    <w:rsid w:val="00465F12"/>
    <w:rsid w:val="00485C4F"/>
    <w:rsid w:val="004945BC"/>
    <w:rsid w:val="0049539E"/>
    <w:rsid w:val="0049544A"/>
    <w:rsid w:val="004B49EC"/>
    <w:rsid w:val="004E0676"/>
    <w:rsid w:val="00504C69"/>
    <w:rsid w:val="00510445"/>
    <w:rsid w:val="00536DD6"/>
    <w:rsid w:val="00537ED2"/>
    <w:rsid w:val="00574943"/>
    <w:rsid w:val="005D750E"/>
    <w:rsid w:val="005E18BE"/>
    <w:rsid w:val="005E2C49"/>
    <w:rsid w:val="00611EE8"/>
    <w:rsid w:val="006206B8"/>
    <w:rsid w:val="0063209E"/>
    <w:rsid w:val="00641E65"/>
    <w:rsid w:val="006479B9"/>
    <w:rsid w:val="00650412"/>
    <w:rsid w:val="0065609A"/>
    <w:rsid w:val="006715AC"/>
    <w:rsid w:val="006846C4"/>
    <w:rsid w:val="006B6EC6"/>
    <w:rsid w:val="006C0C1F"/>
    <w:rsid w:val="006C53BE"/>
    <w:rsid w:val="0070115A"/>
    <w:rsid w:val="007139D1"/>
    <w:rsid w:val="00727EDB"/>
    <w:rsid w:val="00757A37"/>
    <w:rsid w:val="00765A1F"/>
    <w:rsid w:val="00783AF2"/>
    <w:rsid w:val="007A2F91"/>
    <w:rsid w:val="007D3332"/>
    <w:rsid w:val="007F2C9C"/>
    <w:rsid w:val="00810688"/>
    <w:rsid w:val="00830663"/>
    <w:rsid w:val="00842F18"/>
    <w:rsid w:val="00870D22"/>
    <w:rsid w:val="0088229B"/>
    <w:rsid w:val="00896790"/>
    <w:rsid w:val="008A6FFB"/>
    <w:rsid w:val="008B669B"/>
    <w:rsid w:val="008C06A7"/>
    <w:rsid w:val="00902E1A"/>
    <w:rsid w:val="00906FF9"/>
    <w:rsid w:val="0092410A"/>
    <w:rsid w:val="00945C2E"/>
    <w:rsid w:val="00947332"/>
    <w:rsid w:val="0096138F"/>
    <w:rsid w:val="00967740"/>
    <w:rsid w:val="00971AA4"/>
    <w:rsid w:val="009F2013"/>
    <w:rsid w:val="00AC7BB2"/>
    <w:rsid w:val="00AE128C"/>
    <w:rsid w:val="00B263B2"/>
    <w:rsid w:val="00B65A78"/>
    <w:rsid w:val="00BC32A0"/>
    <w:rsid w:val="00BF6F57"/>
    <w:rsid w:val="00C00C66"/>
    <w:rsid w:val="00C45D29"/>
    <w:rsid w:val="00C76247"/>
    <w:rsid w:val="00CE3170"/>
    <w:rsid w:val="00D22B2A"/>
    <w:rsid w:val="00D23805"/>
    <w:rsid w:val="00D52129"/>
    <w:rsid w:val="00DA1B98"/>
    <w:rsid w:val="00DC430D"/>
    <w:rsid w:val="00DD5E6B"/>
    <w:rsid w:val="00E0111B"/>
    <w:rsid w:val="00E01398"/>
    <w:rsid w:val="00E06C6D"/>
    <w:rsid w:val="00E07DD0"/>
    <w:rsid w:val="00E44087"/>
    <w:rsid w:val="00EA7071"/>
    <w:rsid w:val="00EC6BA3"/>
    <w:rsid w:val="00ED1B4E"/>
    <w:rsid w:val="00EE142E"/>
    <w:rsid w:val="00F03C32"/>
    <w:rsid w:val="00F12795"/>
    <w:rsid w:val="00F13B79"/>
    <w:rsid w:val="00F522E2"/>
    <w:rsid w:val="00F9407C"/>
    <w:rsid w:val="00FA53C9"/>
    <w:rsid w:val="00FC5832"/>
    <w:rsid w:val="00FE1E04"/>
    <w:rsid w:val="00FF0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7360"/>
  <w15:docId w15:val="{23EEB2FE-A791-424B-B79D-EF18055D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4B49EC"/>
    <w:pPr>
      <w:spacing w:before="120" w:after="120"/>
      <w:ind w:left="0" w:firstLine="0"/>
    </w:pPr>
    <w:rPr>
      <w:rFonts w:ascii="Tahoma" w:eastAsia="MS Mincho" w:hAnsi="Tahoma" w:cs="Tahoma"/>
      <w:sz w:val="19"/>
      <w:szCs w:val="19"/>
    </w:rPr>
  </w:style>
  <w:style w:type="paragraph" w:styleId="Heading1">
    <w:name w:val="heading 1"/>
    <w:basedOn w:val="Normal"/>
    <w:link w:val="Heading1Char"/>
    <w:uiPriority w:val="99"/>
    <w:qFormat/>
    <w:rsid w:val="004B49EC"/>
    <w:pPr>
      <w:numPr>
        <w:numId w:val="1"/>
      </w:numPr>
      <w:outlineLvl w:val="0"/>
    </w:pPr>
    <w:rPr>
      <w:rFonts w:eastAsia="Times New Roman"/>
      <w:b/>
      <w:bCs/>
    </w:rPr>
  </w:style>
  <w:style w:type="paragraph" w:styleId="Heading2">
    <w:name w:val="heading 2"/>
    <w:basedOn w:val="Normal"/>
    <w:link w:val="Heading2Char"/>
    <w:uiPriority w:val="99"/>
    <w:semiHidden/>
    <w:unhideWhenUsed/>
    <w:qFormat/>
    <w:rsid w:val="004B49EC"/>
    <w:pPr>
      <w:numPr>
        <w:ilvl w:val="1"/>
        <w:numId w:val="1"/>
      </w:numPr>
      <w:outlineLvl w:val="1"/>
    </w:pPr>
    <w:rPr>
      <w:rFonts w:eastAsia="Times New Roman"/>
      <w:b/>
      <w:bCs/>
    </w:rPr>
  </w:style>
  <w:style w:type="paragraph" w:styleId="Heading3">
    <w:name w:val="heading 3"/>
    <w:basedOn w:val="Normal"/>
    <w:link w:val="Heading3Char"/>
    <w:uiPriority w:val="99"/>
    <w:semiHidden/>
    <w:unhideWhenUsed/>
    <w:qFormat/>
    <w:rsid w:val="004B49EC"/>
    <w:pPr>
      <w:numPr>
        <w:ilvl w:val="2"/>
        <w:numId w:val="1"/>
      </w:numPr>
      <w:tabs>
        <w:tab w:val="left" w:pos="1077"/>
      </w:tabs>
      <w:outlineLvl w:val="2"/>
    </w:pPr>
    <w:rPr>
      <w:rFonts w:eastAsia="Times New Roman"/>
    </w:rPr>
  </w:style>
  <w:style w:type="paragraph" w:styleId="Heading4">
    <w:name w:val="heading 4"/>
    <w:basedOn w:val="Normal"/>
    <w:link w:val="Heading4Char"/>
    <w:uiPriority w:val="99"/>
    <w:semiHidden/>
    <w:unhideWhenUsed/>
    <w:qFormat/>
    <w:rsid w:val="004B49EC"/>
    <w:pPr>
      <w:numPr>
        <w:ilvl w:val="3"/>
        <w:numId w:val="1"/>
      </w:numPr>
      <w:outlineLvl w:val="3"/>
    </w:pPr>
    <w:rPr>
      <w:rFonts w:eastAsia="Times New Roman"/>
    </w:rPr>
  </w:style>
  <w:style w:type="paragraph" w:styleId="Heading5">
    <w:name w:val="heading 5"/>
    <w:basedOn w:val="Normal"/>
    <w:link w:val="Heading5Char"/>
    <w:uiPriority w:val="99"/>
    <w:semiHidden/>
    <w:unhideWhenUsed/>
    <w:qFormat/>
    <w:rsid w:val="004B49EC"/>
    <w:pPr>
      <w:numPr>
        <w:ilvl w:val="4"/>
        <w:numId w:val="1"/>
      </w:numPr>
      <w:tabs>
        <w:tab w:val="left" w:pos="1792"/>
      </w:tabs>
      <w:outlineLvl w:val="4"/>
    </w:pPr>
    <w:rPr>
      <w:rFonts w:eastAsia="Times New Roman"/>
    </w:rPr>
  </w:style>
  <w:style w:type="paragraph" w:styleId="Heading6">
    <w:name w:val="heading 6"/>
    <w:basedOn w:val="Normal"/>
    <w:link w:val="Heading6Char"/>
    <w:uiPriority w:val="99"/>
    <w:semiHidden/>
    <w:unhideWhenUsed/>
    <w:qFormat/>
    <w:rsid w:val="004B49EC"/>
    <w:pPr>
      <w:numPr>
        <w:ilvl w:val="5"/>
        <w:numId w:val="1"/>
      </w:numPr>
      <w:outlineLvl w:val="5"/>
    </w:pPr>
    <w:rPr>
      <w:rFonts w:eastAsia="Times New Roman"/>
    </w:rPr>
  </w:style>
  <w:style w:type="paragraph" w:styleId="Heading7">
    <w:name w:val="heading 7"/>
    <w:basedOn w:val="Normal"/>
    <w:link w:val="Heading7Char"/>
    <w:uiPriority w:val="99"/>
    <w:semiHidden/>
    <w:unhideWhenUsed/>
    <w:qFormat/>
    <w:rsid w:val="004B49EC"/>
    <w:pPr>
      <w:numPr>
        <w:ilvl w:val="6"/>
        <w:numId w:val="1"/>
      </w:numPr>
      <w:outlineLvl w:val="6"/>
    </w:pPr>
  </w:style>
  <w:style w:type="paragraph" w:styleId="Heading8">
    <w:name w:val="heading 8"/>
    <w:basedOn w:val="Normal"/>
    <w:link w:val="Heading8Char"/>
    <w:uiPriority w:val="99"/>
    <w:semiHidden/>
    <w:unhideWhenUsed/>
    <w:qFormat/>
    <w:rsid w:val="004B49EC"/>
    <w:pPr>
      <w:numPr>
        <w:ilvl w:val="7"/>
        <w:numId w:val="1"/>
      </w:numPr>
      <w:outlineLvl w:val="7"/>
    </w:pPr>
  </w:style>
  <w:style w:type="paragraph" w:styleId="Heading9">
    <w:name w:val="heading 9"/>
    <w:basedOn w:val="Normal"/>
    <w:link w:val="Heading9Char"/>
    <w:uiPriority w:val="99"/>
    <w:semiHidden/>
    <w:unhideWhenUsed/>
    <w:qFormat/>
    <w:rsid w:val="004B49EC"/>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B49EC"/>
    <w:rPr>
      <w:rFonts w:ascii="Tahoma" w:eastAsia="Times New Roman" w:hAnsi="Tahoma" w:cs="Tahoma"/>
      <w:b/>
      <w:bCs/>
      <w:sz w:val="19"/>
      <w:szCs w:val="19"/>
    </w:rPr>
  </w:style>
  <w:style w:type="character" w:customStyle="1" w:styleId="Heading2Char">
    <w:name w:val="Heading 2 Char"/>
    <w:basedOn w:val="DefaultParagraphFont"/>
    <w:link w:val="Heading2"/>
    <w:uiPriority w:val="99"/>
    <w:semiHidden/>
    <w:rsid w:val="004B49EC"/>
    <w:rPr>
      <w:rFonts w:ascii="Tahoma" w:eastAsia="Times New Roman" w:hAnsi="Tahoma" w:cs="Tahoma"/>
      <w:b/>
      <w:bCs/>
      <w:sz w:val="19"/>
      <w:szCs w:val="19"/>
    </w:rPr>
  </w:style>
  <w:style w:type="character" w:customStyle="1" w:styleId="Heading3Char">
    <w:name w:val="Heading 3 Char"/>
    <w:basedOn w:val="DefaultParagraphFont"/>
    <w:link w:val="Heading3"/>
    <w:uiPriority w:val="99"/>
    <w:semiHidden/>
    <w:rsid w:val="004B49EC"/>
    <w:rPr>
      <w:rFonts w:ascii="Tahoma" w:eastAsia="Times New Roman" w:hAnsi="Tahoma" w:cs="Tahoma"/>
      <w:sz w:val="19"/>
      <w:szCs w:val="19"/>
    </w:rPr>
  </w:style>
  <w:style w:type="character" w:customStyle="1" w:styleId="Heading4Char">
    <w:name w:val="Heading 4 Char"/>
    <w:basedOn w:val="DefaultParagraphFont"/>
    <w:link w:val="Heading4"/>
    <w:uiPriority w:val="99"/>
    <w:semiHidden/>
    <w:rsid w:val="004B49EC"/>
    <w:rPr>
      <w:rFonts w:ascii="Tahoma" w:eastAsia="Times New Roman" w:hAnsi="Tahoma" w:cs="Tahoma"/>
      <w:sz w:val="19"/>
      <w:szCs w:val="19"/>
    </w:rPr>
  </w:style>
  <w:style w:type="character" w:customStyle="1" w:styleId="Heading5Char">
    <w:name w:val="Heading 5 Char"/>
    <w:basedOn w:val="DefaultParagraphFont"/>
    <w:link w:val="Heading5"/>
    <w:uiPriority w:val="99"/>
    <w:semiHidden/>
    <w:rsid w:val="004B49EC"/>
    <w:rPr>
      <w:rFonts w:ascii="Tahoma" w:eastAsia="Times New Roman" w:hAnsi="Tahoma" w:cs="Tahoma"/>
      <w:sz w:val="19"/>
      <w:szCs w:val="19"/>
    </w:rPr>
  </w:style>
  <w:style w:type="character" w:customStyle="1" w:styleId="Heading6Char">
    <w:name w:val="Heading 6 Char"/>
    <w:basedOn w:val="DefaultParagraphFont"/>
    <w:link w:val="Heading6"/>
    <w:uiPriority w:val="99"/>
    <w:semiHidden/>
    <w:rsid w:val="004B49EC"/>
    <w:rPr>
      <w:rFonts w:ascii="Tahoma" w:eastAsia="Times New Roman" w:hAnsi="Tahoma" w:cs="Tahoma"/>
      <w:sz w:val="19"/>
      <w:szCs w:val="19"/>
    </w:rPr>
  </w:style>
  <w:style w:type="character" w:customStyle="1" w:styleId="Heading7Char">
    <w:name w:val="Heading 7 Char"/>
    <w:basedOn w:val="DefaultParagraphFont"/>
    <w:link w:val="Heading7"/>
    <w:uiPriority w:val="99"/>
    <w:semiHidden/>
    <w:rsid w:val="004B49EC"/>
    <w:rPr>
      <w:rFonts w:ascii="Tahoma" w:eastAsia="MS Mincho" w:hAnsi="Tahoma" w:cs="Tahoma"/>
      <w:sz w:val="19"/>
      <w:szCs w:val="19"/>
    </w:rPr>
  </w:style>
  <w:style w:type="character" w:customStyle="1" w:styleId="Heading8Char">
    <w:name w:val="Heading 8 Char"/>
    <w:basedOn w:val="DefaultParagraphFont"/>
    <w:link w:val="Heading8"/>
    <w:uiPriority w:val="99"/>
    <w:semiHidden/>
    <w:rsid w:val="004B49EC"/>
    <w:rPr>
      <w:rFonts w:ascii="Tahoma" w:eastAsia="MS Mincho" w:hAnsi="Tahoma" w:cs="Tahoma"/>
      <w:sz w:val="19"/>
      <w:szCs w:val="19"/>
    </w:rPr>
  </w:style>
  <w:style w:type="character" w:customStyle="1" w:styleId="Heading9Char">
    <w:name w:val="Heading 9 Char"/>
    <w:basedOn w:val="DefaultParagraphFont"/>
    <w:link w:val="Heading9"/>
    <w:uiPriority w:val="99"/>
    <w:semiHidden/>
    <w:rsid w:val="004B49EC"/>
    <w:rPr>
      <w:rFonts w:ascii="Tahoma" w:eastAsia="MS Mincho" w:hAnsi="Tahoma" w:cs="Tahoma"/>
      <w:sz w:val="19"/>
      <w:szCs w:val="19"/>
    </w:rPr>
  </w:style>
  <w:style w:type="character" w:styleId="Hyperlink">
    <w:name w:val="Hyperlink"/>
    <w:basedOn w:val="DefaultParagraphFont"/>
    <w:uiPriority w:val="99"/>
    <w:semiHidden/>
    <w:unhideWhenUsed/>
    <w:rsid w:val="004B49EC"/>
    <w:rPr>
      <w:rFonts w:ascii="Times New Roman" w:hAnsi="Times New Roman" w:cs="Times New Roman" w:hint="default"/>
      <w:color w:val="0000FF"/>
      <w:u w:val="single"/>
    </w:rPr>
  </w:style>
  <w:style w:type="paragraph" w:customStyle="1" w:styleId="Body1">
    <w:name w:val="Body 1"/>
    <w:basedOn w:val="Normal"/>
    <w:uiPriority w:val="99"/>
    <w:rsid w:val="004B49EC"/>
    <w:pPr>
      <w:ind w:left="357"/>
    </w:pPr>
  </w:style>
  <w:style w:type="paragraph" w:customStyle="1" w:styleId="Bullet2">
    <w:name w:val="Bullet 2"/>
    <w:basedOn w:val="Normal"/>
    <w:uiPriority w:val="99"/>
    <w:rsid w:val="004B49EC"/>
    <w:pPr>
      <w:numPr>
        <w:numId w:val="2"/>
      </w:numPr>
    </w:pPr>
  </w:style>
  <w:style w:type="paragraph" w:customStyle="1" w:styleId="Bullet3">
    <w:name w:val="Bullet 3"/>
    <w:basedOn w:val="Normal"/>
    <w:uiPriority w:val="99"/>
    <w:rsid w:val="004B49EC"/>
    <w:pPr>
      <w:numPr>
        <w:numId w:val="3"/>
      </w:numPr>
    </w:pPr>
  </w:style>
  <w:style w:type="paragraph" w:customStyle="1" w:styleId="HeadingEULA">
    <w:name w:val="Heading EULA"/>
    <w:basedOn w:val="Normal"/>
    <w:next w:val="Normal"/>
    <w:uiPriority w:val="99"/>
    <w:rsid w:val="004B49EC"/>
    <w:rPr>
      <w:b/>
      <w:bCs/>
      <w:sz w:val="28"/>
      <w:szCs w:val="28"/>
    </w:rPr>
  </w:style>
  <w:style w:type="paragraph" w:customStyle="1" w:styleId="HeadingSoftwareTitle">
    <w:name w:val="Heading Software Title"/>
    <w:basedOn w:val="Normal"/>
    <w:next w:val="Normal"/>
    <w:uiPriority w:val="99"/>
    <w:rsid w:val="004B49EC"/>
    <w:pPr>
      <w:pBdr>
        <w:bottom w:val="single" w:sz="4" w:space="1" w:color="auto"/>
      </w:pBdr>
    </w:pPr>
    <w:rPr>
      <w:b/>
      <w:bCs/>
      <w:sz w:val="28"/>
      <w:szCs w:val="28"/>
    </w:rPr>
  </w:style>
  <w:style w:type="paragraph" w:customStyle="1" w:styleId="Preamble">
    <w:name w:val="Preamble"/>
    <w:basedOn w:val="Normal"/>
    <w:uiPriority w:val="99"/>
    <w:rsid w:val="004B49EC"/>
    <w:rPr>
      <w:b/>
      <w:bCs/>
    </w:rPr>
  </w:style>
  <w:style w:type="paragraph" w:customStyle="1" w:styleId="PreambleBorderAbove">
    <w:name w:val="Preamble Border Above"/>
    <w:basedOn w:val="Preamble"/>
    <w:uiPriority w:val="99"/>
    <w:rsid w:val="004B49EC"/>
    <w:pPr>
      <w:pBdr>
        <w:top w:val="single" w:sz="4" w:space="1" w:color="auto"/>
      </w:pBdr>
    </w:pPr>
  </w:style>
  <w:style w:type="paragraph" w:customStyle="1" w:styleId="Body0Bold">
    <w:name w:val="Body 0 Bold"/>
    <w:next w:val="Normal"/>
    <w:uiPriority w:val="99"/>
    <w:rsid w:val="004B49EC"/>
    <w:pPr>
      <w:ind w:left="0" w:firstLine="0"/>
    </w:pPr>
    <w:rPr>
      <w:rFonts w:ascii="Tahoma" w:eastAsia="MS Mincho" w:hAnsi="Tahoma" w:cs="Tahoma"/>
      <w:b/>
      <w:bCs/>
      <w:sz w:val="19"/>
      <w:szCs w:val="19"/>
    </w:rPr>
  </w:style>
  <w:style w:type="paragraph" w:customStyle="1" w:styleId="Body0">
    <w:name w:val="Body 0"/>
    <w:next w:val="Normal"/>
    <w:uiPriority w:val="99"/>
    <w:rsid w:val="004B49EC"/>
    <w:pPr>
      <w:ind w:left="0" w:firstLine="0"/>
    </w:pPr>
    <w:rPr>
      <w:rFonts w:ascii="Tahoma" w:eastAsia="MS Mincho" w:hAnsi="Tahoma" w:cs="Tahoma"/>
      <w:sz w:val="19"/>
      <w:szCs w:val="19"/>
    </w:rPr>
  </w:style>
  <w:style w:type="paragraph" w:styleId="BalloonText">
    <w:name w:val="Balloon Text"/>
    <w:basedOn w:val="Normal"/>
    <w:link w:val="BalloonTextChar"/>
    <w:uiPriority w:val="99"/>
    <w:semiHidden/>
    <w:unhideWhenUsed/>
    <w:rsid w:val="00B65A78"/>
    <w:pPr>
      <w:spacing w:before="0" w:after="0"/>
    </w:pPr>
    <w:rPr>
      <w:sz w:val="16"/>
      <w:szCs w:val="16"/>
    </w:rPr>
  </w:style>
  <w:style w:type="character" w:customStyle="1" w:styleId="BalloonTextChar">
    <w:name w:val="Balloon Text Char"/>
    <w:basedOn w:val="DefaultParagraphFont"/>
    <w:link w:val="BalloonText"/>
    <w:uiPriority w:val="99"/>
    <w:semiHidden/>
    <w:rsid w:val="00B65A78"/>
    <w:rPr>
      <w:rFonts w:ascii="Tahoma" w:eastAsia="MS Mincho" w:hAnsi="Tahoma" w:cs="Tahoma"/>
      <w:sz w:val="16"/>
      <w:szCs w:val="16"/>
    </w:rPr>
  </w:style>
  <w:style w:type="paragraph" w:customStyle="1" w:styleId="Bullet1">
    <w:name w:val="Bullet 1"/>
    <w:basedOn w:val="Normal"/>
    <w:uiPriority w:val="99"/>
    <w:rsid w:val="00B65A78"/>
    <w:pPr>
      <w:numPr>
        <w:numId w:val="4"/>
      </w:numPr>
    </w:pPr>
  </w:style>
  <w:style w:type="paragraph" w:customStyle="1" w:styleId="Bullet4">
    <w:name w:val="Bullet 4"/>
    <w:basedOn w:val="Normal"/>
    <w:uiPriority w:val="99"/>
    <w:rsid w:val="00B65A78"/>
    <w:pPr>
      <w:numPr>
        <w:numId w:val="5"/>
      </w:numPr>
    </w:pPr>
  </w:style>
  <w:style w:type="paragraph" w:customStyle="1" w:styleId="Bullet5">
    <w:name w:val="Bullet 5"/>
    <w:basedOn w:val="Normal"/>
    <w:uiPriority w:val="99"/>
    <w:rsid w:val="00B65A78"/>
    <w:pPr>
      <w:numPr>
        <w:numId w:val="6"/>
      </w:numPr>
    </w:pPr>
  </w:style>
  <w:style w:type="paragraph" w:customStyle="1" w:styleId="Heading3Bold">
    <w:name w:val="Heading 3 Bold"/>
    <w:basedOn w:val="Heading3"/>
    <w:uiPriority w:val="99"/>
    <w:rsid w:val="00B65A78"/>
    <w:pPr>
      <w:numPr>
        <w:numId w:val="7"/>
      </w:numPr>
    </w:pPr>
    <w:rPr>
      <w:rFonts w:eastAsia="MS Mincho"/>
      <w:b/>
      <w:bCs/>
    </w:rPr>
  </w:style>
  <w:style w:type="paragraph" w:customStyle="1" w:styleId="Bullet4Underline">
    <w:name w:val="Bullet 4 Underline"/>
    <w:basedOn w:val="Bullet4"/>
    <w:uiPriority w:val="99"/>
    <w:rsid w:val="00B65A78"/>
    <w:rPr>
      <w:u w:val="single"/>
    </w:rPr>
  </w:style>
  <w:style w:type="character" w:customStyle="1" w:styleId="Body2Char">
    <w:name w:val="Body 2 Char"/>
    <w:basedOn w:val="DefaultParagraphFont"/>
    <w:uiPriority w:val="99"/>
    <w:rsid w:val="00B65A78"/>
    <w:rPr>
      <w:rFonts w:ascii="Tahoma" w:hAnsi="Tahoma" w:cs="Tahoma"/>
      <w:lang w:val="en-US" w:eastAsia="en-US"/>
    </w:rPr>
  </w:style>
  <w:style w:type="character" w:customStyle="1" w:styleId="Body3Char">
    <w:name w:val="Body 3 Char"/>
    <w:basedOn w:val="DefaultParagraphFont"/>
    <w:uiPriority w:val="99"/>
    <w:rsid w:val="00B65A78"/>
    <w:rPr>
      <w:rFonts w:ascii="Tahoma" w:hAnsi="Tahoma" w:cs="Tahoma"/>
      <w:lang w:val="en-US" w:eastAsia="en-US"/>
    </w:rPr>
  </w:style>
  <w:style w:type="character" w:styleId="CommentReference">
    <w:name w:val="annotation reference"/>
    <w:basedOn w:val="DefaultParagraphFont"/>
    <w:uiPriority w:val="99"/>
    <w:semiHidden/>
    <w:unhideWhenUsed/>
    <w:rsid w:val="00870D22"/>
    <w:rPr>
      <w:sz w:val="16"/>
      <w:szCs w:val="16"/>
    </w:rPr>
  </w:style>
  <w:style w:type="paragraph" w:styleId="CommentText">
    <w:name w:val="annotation text"/>
    <w:basedOn w:val="Normal"/>
    <w:link w:val="CommentTextChar"/>
    <w:uiPriority w:val="99"/>
    <w:semiHidden/>
    <w:unhideWhenUsed/>
    <w:rsid w:val="00870D22"/>
    <w:rPr>
      <w:sz w:val="20"/>
      <w:szCs w:val="20"/>
    </w:rPr>
  </w:style>
  <w:style w:type="character" w:customStyle="1" w:styleId="CommentTextChar">
    <w:name w:val="Comment Text Char"/>
    <w:basedOn w:val="DefaultParagraphFont"/>
    <w:link w:val="CommentText"/>
    <w:uiPriority w:val="99"/>
    <w:semiHidden/>
    <w:rsid w:val="00870D22"/>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870D22"/>
    <w:rPr>
      <w:b/>
      <w:bCs/>
    </w:rPr>
  </w:style>
  <w:style w:type="character" w:customStyle="1" w:styleId="CommentSubjectChar">
    <w:name w:val="Comment Subject Char"/>
    <w:basedOn w:val="CommentTextChar"/>
    <w:link w:val="CommentSubject"/>
    <w:uiPriority w:val="99"/>
    <w:semiHidden/>
    <w:rsid w:val="00870D22"/>
    <w:rPr>
      <w:rFonts w:ascii="Tahoma" w:eastAsia="MS Mincho" w:hAnsi="Tahoma" w:cs="Tahoma"/>
      <w:b/>
      <w:bCs/>
      <w:sz w:val="20"/>
      <w:szCs w:val="20"/>
    </w:rPr>
  </w:style>
  <w:style w:type="paragraph" w:styleId="NormalWeb">
    <w:name w:val="Normal (Web)"/>
    <w:basedOn w:val="Normal"/>
    <w:uiPriority w:val="99"/>
    <w:unhideWhenUsed/>
    <w:rsid w:val="00D22B2A"/>
    <w:pPr>
      <w:spacing w:before="144" w:after="288"/>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47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C6BA16ACD31641881AC17104460AAC" ma:contentTypeVersion="0" ma:contentTypeDescription="Create a new document." ma:contentTypeScope="" ma:versionID="c6bd67d0c6d4c8e36de388ebcdbb89e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F43B0B-9F84-447C-89BA-A7FC80480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E41E8C4-7261-4EEA-9F36-E91E251F4AF5}">
  <ds:schemaRefs>
    <ds:schemaRef ds:uri="http://schemas.microsoft.com/office/2006/metadata/properties"/>
  </ds:schemaRefs>
</ds:datastoreItem>
</file>

<file path=customXml/itemProps3.xml><?xml version="1.0" encoding="utf-8"?>
<ds:datastoreItem xmlns:ds="http://schemas.openxmlformats.org/officeDocument/2006/customXml" ds:itemID="{5D3E6EE4-AB5D-4C50-83D5-E4644462B9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1555</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kathan</dc:creator>
  <cp:lastModifiedBy>Microsoft account</cp:lastModifiedBy>
  <cp:revision>6</cp:revision>
  <dcterms:created xsi:type="dcterms:W3CDTF">2010-09-04T02:38:00Z</dcterms:created>
  <dcterms:modified xsi:type="dcterms:W3CDTF">2015-05-14T21:04:00Z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0x01010085C6BA16ACD31641881AC17104460AAC</vt:lpwstr>
  </property>
</Properties>
</file>